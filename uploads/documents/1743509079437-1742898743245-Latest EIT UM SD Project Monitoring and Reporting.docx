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24747B" w14:textId="23CE3327" w:rsidR="008310C3" w:rsidRPr="009B2083" w:rsidRDefault="008310C3">
      <w:pPr>
        <w:pBdr>
          <w:top w:val="nil"/>
          <w:left w:val="nil"/>
          <w:bottom w:val="nil"/>
          <w:right w:val="nil"/>
          <w:between w:val="nil"/>
        </w:pBdr>
        <w:spacing w:after="160" w:line="259" w:lineRule="auto"/>
        <w:rPr>
          <w:rFonts w:cs="Arial"/>
          <w:color w:val="000000"/>
          <w:sz w:val="22"/>
          <w:szCs w:val="22"/>
        </w:rPr>
      </w:pPr>
    </w:p>
    <w:p w14:paraId="08958AB9" w14:textId="266D9BA1" w:rsidR="008310C3" w:rsidRPr="009B2083" w:rsidRDefault="00F952CF">
      <w:pPr>
        <w:pBdr>
          <w:top w:val="nil"/>
          <w:left w:val="nil"/>
          <w:bottom w:val="nil"/>
          <w:right w:val="nil"/>
          <w:between w:val="nil"/>
        </w:pBdr>
        <w:spacing w:after="160" w:line="259" w:lineRule="auto"/>
        <w:rPr>
          <w:rFonts w:eastAsia="Cambria" w:cs="Arial"/>
          <w:color w:val="073763"/>
          <w:sz w:val="22"/>
          <w:szCs w:val="22"/>
        </w:rPr>
      </w:pPr>
      <w:r w:rsidRPr="009B2083">
        <w:rPr>
          <w:rFonts w:eastAsia="Cambria" w:cs="Arial"/>
          <w:b/>
          <w:smallCaps/>
          <w:color w:val="073763"/>
          <w:sz w:val="80"/>
          <w:szCs w:val="80"/>
        </w:rPr>
        <w:t>Solution Design</w:t>
      </w:r>
    </w:p>
    <w:p w14:paraId="6BF78E3B" w14:textId="576B4C3C" w:rsidR="008310C3" w:rsidRPr="009B2083" w:rsidRDefault="00D61E3E" w:rsidP="3012E649">
      <w:pPr>
        <w:spacing w:after="160" w:line="259" w:lineRule="auto"/>
        <w:rPr>
          <w:rFonts w:cs="Arial"/>
          <w:b/>
          <w:bCs/>
          <w:smallCaps/>
          <w:color w:val="7B7B7B"/>
          <w:sz w:val="60"/>
          <w:szCs w:val="60"/>
        </w:rPr>
      </w:pPr>
      <w:r w:rsidRPr="3012E649">
        <w:rPr>
          <w:rFonts w:cs="Arial"/>
          <w:b/>
          <w:bCs/>
          <w:smallCaps/>
          <w:color w:val="7B7B7B"/>
          <w:sz w:val="60"/>
          <w:szCs w:val="60"/>
        </w:rPr>
        <w:t xml:space="preserve">Project </w:t>
      </w:r>
      <w:r w:rsidR="23BCBA49" w:rsidRPr="3012E649">
        <w:rPr>
          <w:rFonts w:cs="Arial"/>
          <w:b/>
          <w:bCs/>
          <w:smallCaps/>
          <w:color w:val="7B7B7B"/>
          <w:sz w:val="60"/>
          <w:szCs w:val="60"/>
        </w:rPr>
        <w:t>Reporting/Monitoring</w:t>
      </w:r>
    </w:p>
    <w:p w14:paraId="782C189F" w14:textId="77777777" w:rsidR="00D55CCF" w:rsidRDefault="00D55CCF" w:rsidP="00D55CCF">
      <w:pPr>
        <w:rPr>
          <w:rFonts w:eastAsia="Calibri" w:cs="Arial"/>
        </w:rPr>
      </w:pPr>
      <w:bookmarkStart w:id="0" w:name="_heading=h.gjdgxs" w:colFirst="0" w:colLast="0"/>
      <w:bookmarkEnd w:id="0"/>
    </w:p>
    <w:p w14:paraId="23063CB5" w14:textId="77777777" w:rsidR="00603EC1" w:rsidRDefault="00603EC1" w:rsidP="00D55CCF">
      <w:pPr>
        <w:rPr>
          <w:rFonts w:eastAsia="Calibri" w:cs="Arial"/>
        </w:rPr>
      </w:pPr>
    </w:p>
    <w:p w14:paraId="41F07682" w14:textId="77777777" w:rsidR="00603EC1" w:rsidRDefault="00603EC1" w:rsidP="00D55CCF">
      <w:pPr>
        <w:rPr>
          <w:rFonts w:eastAsia="Calibri" w:cs="Arial"/>
        </w:rPr>
      </w:pPr>
    </w:p>
    <w:p w14:paraId="199EC19E" w14:textId="77777777" w:rsidR="00603EC1" w:rsidRDefault="00603EC1" w:rsidP="00D55CCF">
      <w:pPr>
        <w:rPr>
          <w:rFonts w:eastAsia="Calibri" w:cs="Arial"/>
        </w:rPr>
      </w:pPr>
    </w:p>
    <w:p w14:paraId="30855801" w14:textId="77777777" w:rsidR="00603EC1" w:rsidRDefault="00603EC1" w:rsidP="00D55CCF">
      <w:pPr>
        <w:rPr>
          <w:rFonts w:eastAsia="Calibri" w:cs="Arial"/>
        </w:rPr>
      </w:pPr>
    </w:p>
    <w:p w14:paraId="0BAC2047" w14:textId="77777777" w:rsidR="00603EC1" w:rsidRDefault="00603EC1" w:rsidP="00D55CCF">
      <w:pPr>
        <w:rPr>
          <w:rFonts w:eastAsia="Calibri" w:cs="Arial"/>
        </w:rPr>
      </w:pPr>
    </w:p>
    <w:p w14:paraId="08F5D016" w14:textId="2353F6F9" w:rsidR="00603EC1" w:rsidRDefault="00603EC1" w:rsidP="002526F4">
      <w:pPr>
        <w:jc w:val="center"/>
        <w:rPr>
          <w:rFonts w:eastAsia="Calibri" w:cs="Arial"/>
        </w:rPr>
      </w:pPr>
    </w:p>
    <w:p w14:paraId="6AE4ADB8" w14:textId="77777777" w:rsidR="005B37AA" w:rsidRPr="009B2083" w:rsidRDefault="005B37AA" w:rsidP="00D55CCF">
      <w:pPr>
        <w:rPr>
          <w:rFonts w:eastAsia="Calibri" w:cs="Arial"/>
        </w:rPr>
      </w:pPr>
    </w:p>
    <w:p w14:paraId="0279B3E1" w14:textId="77777777" w:rsidR="00F267C1" w:rsidRPr="009B2083" w:rsidRDefault="00F267C1" w:rsidP="00F267C1">
      <w:pPr>
        <w:tabs>
          <w:tab w:val="center" w:pos="4680"/>
          <w:tab w:val="right" w:pos="9360"/>
        </w:tabs>
        <w:jc w:val="right"/>
        <w:rPr>
          <w:rFonts w:cs="Arial"/>
          <w:sz w:val="22"/>
          <w:szCs w:val="22"/>
        </w:rPr>
      </w:pPr>
    </w:p>
    <w:p w14:paraId="300D7D97" w14:textId="77777777" w:rsidR="00764876" w:rsidRDefault="00764876" w:rsidP="00F267C1">
      <w:pPr>
        <w:jc w:val="right"/>
        <w:rPr>
          <w:rFonts w:eastAsia="Calibri" w:cs="Arial"/>
          <w:color w:val="58585A"/>
          <w:sz w:val="22"/>
          <w:szCs w:val="22"/>
        </w:rPr>
      </w:pPr>
    </w:p>
    <w:p w14:paraId="29CE25F7" w14:textId="77777777" w:rsidR="00764876" w:rsidRDefault="00764876" w:rsidP="00F267C1">
      <w:pPr>
        <w:jc w:val="right"/>
        <w:rPr>
          <w:rFonts w:eastAsia="Calibri" w:cs="Arial"/>
          <w:color w:val="58585A"/>
          <w:sz w:val="22"/>
          <w:szCs w:val="22"/>
        </w:rPr>
      </w:pPr>
    </w:p>
    <w:p w14:paraId="7EA7F1D5" w14:textId="77777777" w:rsidR="00764876" w:rsidRDefault="00764876" w:rsidP="00F267C1">
      <w:pPr>
        <w:jc w:val="right"/>
        <w:rPr>
          <w:rFonts w:eastAsia="Calibri" w:cs="Arial"/>
          <w:color w:val="58585A"/>
          <w:sz w:val="22"/>
          <w:szCs w:val="22"/>
        </w:rPr>
      </w:pPr>
    </w:p>
    <w:p w14:paraId="11F67C68" w14:textId="649336BE" w:rsidR="00F267C1" w:rsidRPr="009B2083" w:rsidRDefault="00F267C1" w:rsidP="00F267C1">
      <w:pPr>
        <w:jc w:val="right"/>
        <w:rPr>
          <w:rFonts w:eastAsia="Calibri" w:cs="Arial"/>
          <w:color w:val="58585A"/>
          <w:sz w:val="22"/>
          <w:szCs w:val="22"/>
        </w:rPr>
      </w:pPr>
      <w:r w:rsidRPr="009B2083">
        <w:rPr>
          <w:rFonts w:eastAsia="Calibri" w:cs="Arial"/>
          <w:color w:val="58585A"/>
          <w:sz w:val="22"/>
          <w:szCs w:val="22"/>
        </w:rPr>
        <w:t xml:space="preserve">ERP Success Partners </w:t>
      </w:r>
      <w:r w:rsidRPr="1436780B">
        <w:rPr>
          <w:rFonts w:eastAsia="Calibri" w:cs="Arial"/>
          <w:color w:val="58585A"/>
          <w:sz w:val="22"/>
          <w:szCs w:val="22"/>
        </w:rPr>
        <w:t>Inc</w:t>
      </w:r>
      <w:r w:rsidRPr="009B2083">
        <w:rPr>
          <w:rFonts w:eastAsia="Calibri" w:cs="Arial"/>
          <w:color w:val="58585A"/>
          <w:sz w:val="22"/>
          <w:szCs w:val="22"/>
        </w:rPr>
        <w:t>.</w:t>
      </w:r>
    </w:p>
    <w:p w14:paraId="380F6811" w14:textId="77777777" w:rsidR="00F267C1" w:rsidRPr="0087375F" w:rsidRDefault="00F267C1" w:rsidP="00F267C1">
      <w:pPr>
        <w:jc w:val="right"/>
        <w:rPr>
          <w:rFonts w:eastAsia="Calibri" w:cs="Arial"/>
          <w:b/>
          <w:color w:val="58585A"/>
          <w:sz w:val="22"/>
          <w:szCs w:val="22"/>
          <w:lang w:val="it-IT"/>
        </w:rPr>
      </w:pPr>
      <w:r w:rsidRPr="0087375F">
        <w:rPr>
          <w:rFonts w:eastAsia="Calibri" w:cs="Arial"/>
          <w:color w:val="58585A"/>
          <w:sz w:val="22"/>
          <w:szCs w:val="22"/>
          <w:lang w:val="it-IT"/>
        </w:rPr>
        <w:t>1-833-377-7701</w:t>
      </w:r>
      <w:r w:rsidRPr="0087375F">
        <w:rPr>
          <w:rFonts w:eastAsia="Calibri" w:cs="Arial"/>
          <w:sz w:val="22"/>
          <w:szCs w:val="22"/>
          <w:lang w:val="it-IT"/>
        </w:rPr>
        <w:br/>
      </w:r>
      <w:r>
        <w:fldChar w:fldCharType="begin"/>
      </w:r>
      <w:r w:rsidRPr="00F45992">
        <w:rPr>
          <w:lang w:val="it-IT"/>
          <w:rPrChange w:id="1" w:author="Elisa Kerschbaumer" w:date="2023-10-11T15:35:00Z">
            <w:rPr/>
          </w:rPrChange>
        </w:rPr>
        <w:instrText>HYPERLINK "http://www.erpsuccesspartners.com" \h</w:instrText>
      </w:r>
      <w:r>
        <w:fldChar w:fldCharType="separate"/>
      </w:r>
      <w:r w:rsidRPr="0087375F">
        <w:rPr>
          <w:rFonts w:eastAsia="Calibri" w:cs="Arial"/>
          <w:b/>
          <w:color w:val="1155CC"/>
          <w:sz w:val="22"/>
          <w:szCs w:val="22"/>
          <w:u w:val="single"/>
          <w:lang w:val="it-IT"/>
        </w:rPr>
        <w:t>www.erpsuccesspartners.com</w:t>
      </w:r>
      <w:r>
        <w:rPr>
          <w:rFonts w:eastAsia="Calibri" w:cs="Arial"/>
          <w:b/>
          <w:color w:val="1155CC"/>
          <w:sz w:val="22"/>
          <w:szCs w:val="22"/>
          <w:u w:val="single"/>
          <w:lang w:val="it-IT"/>
        </w:rPr>
        <w:fldChar w:fldCharType="end"/>
      </w:r>
    </w:p>
    <w:p w14:paraId="7DA0CCFC" w14:textId="1187FDCE" w:rsidR="00A813DD" w:rsidRPr="0087375F" w:rsidRDefault="00F267C1" w:rsidP="00497967">
      <w:pPr>
        <w:widowControl w:val="0"/>
        <w:pBdr>
          <w:top w:val="nil"/>
          <w:left w:val="nil"/>
          <w:bottom w:val="nil"/>
          <w:right w:val="nil"/>
          <w:between w:val="nil"/>
        </w:pBdr>
        <w:spacing w:line="276" w:lineRule="auto"/>
        <w:jc w:val="right"/>
        <w:rPr>
          <w:rFonts w:eastAsia="Calibri" w:cs="Arial"/>
          <w:b/>
          <w:sz w:val="22"/>
          <w:szCs w:val="22"/>
          <w:lang w:val="it-IT"/>
        </w:rPr>
      </w:pPr>
      <w:r w:rsidRPr="0087375F">
        <w:rPr>
          <w:rFonts w:eastAsia="Calibri" w:cs="Arial"/>
          <w:b/>
          <w:color w:val="58585A"/>
          <w:sz w:val="22"/>
          <w:szCs w:val="22"/>
          <w:lang w:val="it-IT"/>
        </w:rPr>
        <w:t>Canada, USA &amp; EMEA</w:t>
      </w:r>
    </w:p>
    <w:p w14:paraId="12014ABE" w14:textId="77777777" w:rsidR="00A813DD" w:rsidRPr="0087375F" w:rsidRDefault="00A813DD">
      <w:pPr>
        <w:rPr>
          <w:rFonts w:cs="Arial"/>
          <w:lang w:val="it-IT"/>
        </w:rPr>
      </w:pPr>
    </w:p>
    <w:p w14:paraId="60FD44C9" w14:textId="77777777" w:rsidR="00A813DD" w:rsidRPr="0087375F" w:rsidRDefault="00A813DD">
      <w:pPr>
        <w:rPr>
          <w:rFonts w:cs="Arial"/>
          <w:lang w:val="it-IT"/>
        </w:rPr>
      </w:pPr>
    </w:p>
    <w:p w14:paraId="39631D30" w14:textId="77777777" w:rsidR="00A813DD" w:rsidRPr="0087375F" w:rsidRDefault="00A813DD">
      <w:pPr>
        <w:rPr>
          <w:rFonts w:cs="Arial"/>
          <w:lang w:val="it-IT"/>
        </w:rPr>
      </w:pPr>
    </w:p>
    <w:p w14:paraId="4947B8F2" w14:textId="77777777" w:rsidR="00A813DD" w:rsidRPr="0087375F" w:rsidRDefault="00A813DD">
      <w:pPr>
        <w:rPr>
          <w:rFonts w:cs="Arial"/>
          <w:lang w:val="it-IT"/>
        </w:rPr>
      </w:pPr>
    </w:p>
    <w:p w14:paraId="70065DDF" w14:textId="77777777" w:rsidR="00A813DD" w:rsidRPr="0087375F" w:rsidRDefault="00A813DD">
      <w:pPr>
        <w:rPr>
          <w:rFonts w:cs="Arial"/>
          <w:lang w:val="it-IT"/>
        </w:rPr>
      </w:pPr>
    </w:p>
    <w:p w14:paraId="7CBD2D83" w14:textId="77777777" w:rsidR="00764876" w:rsidRPr="0087375F" w:rsidRDefault="00764876">
      <w:pPr>
        <w:rPr>
          <w:rFonts w:cs="Arial"/>
          <w:lang w:val="it-IT"/>
        </w:rPr>
      </w:pPr>
    </w:p>
    <w:p w14:paraId="298D21BE" w14:textId="77777777" w:rsidR="00F3345C" w:rsidRPr="0087375F" w:rsidRDefault="00F3345C">
      <w:pPr>
        <w:rPr>
          <w:rFonts w:cs="Arial"/>
          <w:lang w:val="it-IT"/>
        </w:rPr>
      </w:pPr>
    </w:p>
    <w:p w14:paraId="7C43544B" w14:textId="77777777" w:rsidR="00F3345C" w:rsidRPr="0087375F" w:rsidRDefault="00F3345C">
      <w:pPr>
        <w:rPr>
          <w:rFonts w:cs="Arial"/>
          <w:lang w:val="it-IT"/>
        </w:rPr>
      </w:pPr>
    </w:p>
    <w:p w14:paraId="7E4E2559" w14:textId="77777777" w:rsidR="00F3345C" w:rsidRPr="0087375F" w:rsidRDefault="00F3345C">
      <w:pPr>
        <w:rPr>
          <w:rFonts w:cs="Arial"/>
          <w:lang w:val="it-IT"/>
        </w:rPr>
      </w:pPr>
    </w:p>
    <w:p w14:paraId="5367CCFF" w14:textId="77777777" w:rsidR="00F3345C" w:rsidRPr="0087375F" w:rsidRDefault="00F3345C">
      <w:pPr>
        <w:rPr>
          <w:rFonts w:cs="Arial"/>
          <w:lang w:val="it-IT"/>
        </w:rPr>
      </w:pPr>
    </w:p>
    <w:p w14:paraId="65129FE0" w14:textId="77777777" w:rsidR="00F3345C" w:rsidRPr="0087375F" w:rsidRDefault="00F3345C">
      <w:pPr>
        <w:rPr>
          <w:rFonts w:cs="Arial"/>
          <w:lang w:val="it-IT"/>
        </w:rPr>
      </w:pPr>
    </w:p>
    <w:tbl>
      <w:tblPr>
        <w:tblStyle w:val="GridTable5Dark-Accent1"/>
        <w:tblW w:w="0" w:type="auto"/>
        <w:tblLook w:val="0480" w:firstRow="0" w:lastRow="0" w:firstColumn="1" w:lastColumn="0" w:noHBand="0" w:noVBand="1"/>
      </w:tblPr>
      <w:tblGrid>
        <w:gridCol w:w="2689"/>
        <w:gridCol w:w="6661"/>
      </w:tblGrid>
      <w:tr w:rsidR="003A74F3" w:rsidRPr="009B2083" w14:paraId="14724F69" w14:textId="77777777" w:rsidTr="0060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18B2A3" w14:textId="77777777" w:rsidR="003A74F3" w:rsidRPr="00601D21" w:rsidRDefault="003A74F3" w:rsidP="00137EDF">
            <w:pPr>
              <w:spacing w:line="276" w:lineRule="auto"/>
              <w:rPr>
                <w:rFonts w:eastAsia="Calibri" w:cs="Arial"/>
                <w:b w:val="0"/>
                <w:bCs w:val="0"/>
              </w:rPr>
            </w:pPr>
            <w:r>
              <w:rPr>
                <w:rFonts w:eastAsia="Calibri" w:cs="Arial"/>
                <w:b w:val="0"/>
                <w:bCs w:val="0"/>
              </w:rPr>
              <w:t>Client:</w:t>
            </w:r>
          </w:p>
        </w:tc>
        <w:tc>
          <w:tcPr>
            <w:tcW w:w="6661" w:type="dxa"/>
          </w:tcPr>
          <w:p w14:paraId="528A086E" w14:textId="4F6C0728" w:rsidR="003A74F3" w:rsidRPr="009B2083" w:rsidRDefault="00406DEB" w:rsidP="00137EDF">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b/>
              </w:rPr>
            </w:pPr>
            <w:r>
              <w:rPr>
                <w:rFonts w:eastAsia="Calibri" w:cs="Arial"/>
                <w:b/>
              </w:rPr>
              <w:t>EIT</w:t>
            </w:r>
            <w:r w:rsidR="001538E2">
              <w:rPr>
                <w:rFonts w:eastAsia="Calibri" w:cs="Arial"/>
                <w:b/>
              </w:rPr>
              <w:t>UM</w:t>
            </w:r>
          </w:p>
        </w:tc>
      </w:tr>
      <w:tr w:rsidR="0047116B" w:rsidRPr="009B2083" w14:paraId="46A9CD4E" w14:textId="77777777" w:rsidTr="00601D21">
        <w:tc>
          <w:tcPr>
            <w:cnfStyle w:val="001000000000" w:firstRow="0" w:lastRow="0" w:firstColumn="1" w:lastColumn="0" w:oddVBand="0" w:evenVBand="0" w:oddHBand="0" w:evenHBand="0" w:firstRowFirstColumn="0" w:firstRowLastColumn="0" w:lastRowFirstColumn="0" w:lastRowLastColumn="0"/>
            <w:tcW w:w="2689" w:type="dxa"/>
          </w:tcPr>
          <w:p w14:paraId="0BDCC777" w14:textId="77777777" w:rsidR="0047116B" w:rsidRPr="00601D21" w:rsidRDefault="0047116B" w:rsidP="00137EDF">
            <w:pPr>
              <w:spacing w:line="276" w:lineRule="auto"/>
              <w:rPr>
                <w:rFonts w:eastAsia="Calibri" w:cs="Arial"/>
                <w:b w:val="0"/>
                <w:bCs w:val="0"/>
              </w:rPr>
            </w:pPr>
            <w:r w:rsidRPr="00601D21">
              <w:rPr>
                <w:rFonts w:eastAsia="Calibri" w:cs="Arial"/>
                <w:b w:val="0"/>
                <w:bCs w:val="0"/>
              </w:rPr>
              <w:t xml:space="preserve">Effective Date: </w:t>
            </w:r>
          </w:p>
        </w:tc>
        <w:tc>
          <w:tcPr>
            <w:tcW w:w="6661" w:type="dxa"/>
          </w:tcPr>
          <w:p w14:paraId="2FDCDA27" w14:textId="77A83B5B" w:rsidR="0047116B" w:rsidRPr="009B2083" w:rsidRDefault="001538E2" w:rsidP="00137EDF">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b/>
              </w:rPr>
            </w:pPr>
            <w:r>
              <w:rPr>
                <w:rFonts w:eastAsia="Calibri" w:cs="Arial"/>
                <w:b/>
              </w:rPr>
              <w:t>5</w:t>
            </w:r>
            <w:r w:rsidRPr="001538E2">
              <w:rPr>
                <w:rFonts w:eastAsia="Calibri" w:cs="Arial"/>
                <w:b/>
                <w:vertAlign w:val="superscript"/>
              </w:rPr>
              <w:t>th</w:t>
            </w:r>
            <w:r>
              <w:rPr>
                <w:rFonts w:eastAsia="Calibri" w:cs="Arial"/>
                <w:b/>
              </w:rPr>
              <w:t xml:space="preserve"> October 2023</w:t>
            </w:r>
          </w:p>
        </w:tc>
      </w:tr>
      <w:tr w:rsidR="0047116B" w:rsidRPr="009B2083" w14:paraId="0FF3525B" w14:textId="77777777" w:rsidTr="0060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B35F995" w14:textId="77777777" w:rsidR="0047116B" w:rsidRPr="00601D21" w:rsidRDefault="0047116B" w:rsidP="00137EDF">
            <w:pPr>
              <w:spacing w:line="276" w:lineRule="auto"/>
              <w:rPr>
                <w:rFonts w:eastAsia="Calibri" w:cs="Arial"/>
                <w:b w:val="0"/>
                <w:bCs w:val="0"/>
              </w:rPr>
            </w:pPr>
            <w:r w:rsidRPr="00601D21">
              <w:rPr>
                <w:rFonts w:eastAsia="Calibri" w:cs="Arial"/>
                <w:b w:val="0"/>
                <w:bCs w:val="0"/>
              </w:rPr>
              <w:t xml:space="preserve">Created by: </w:t>
            </w:r>
          </w:p>
        </w:tc>
        <w:tc>
          <w:tcPr>
            <w:tcW w:w="6661" w:type="dxa"/>
          </w:tcPr>
          <w:p w14:paraId="60B4B792" w14:textId="4C4D4E50" w:rsidR="0047116B" w:rsidRPr="009B2083" w:rsidRDefault="00FE109B" w:rsidP="00137EDF">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b/>
              </w:rPr>
            </w:pPr>
            <w:r>
              <w:rPr>
                <w:rFonts w:eastAsia="Calibri" w:cs="Arial"/>
                <w:b/>
              </w:rPr>
              <w:t>Naiwen LIU</w:t>
            </w:r>
          </w:p>
        </w:tc>
      </w:tr>
      <w:tr w:rsidR="0047116B" w:rsidRPr="009B2083" w14:paraId="01BF1E0D" w14:textId="77777777" w:rsidTr="00601D21">
        <w:tc>
          <w:tcPr>
            <w:cnfStyle w:val="001000000000" w:firstRow="0" w:lastRow="0" w:firstColumn="1" w:lastColumn="0" w:oddVBand="0" w:evenVBand="0" w:oddHBand="0" w:evenHBand="0" w:firstRowFirstColumn="0" w:firstRowLastColumn="0" w:lastRowFirstColumn="0" w:lastRowLastColumn="0"/>
            <w:tcW w:w="2689" w:type="dxa"/>
          </w:tcPr>
          <w:p w14:paraId="04AB1945" w14:textId="77777777" w:rsidR="0047116B" w:rsidRPr="00601D21" w:rsidRDefault="0047116B" w:rsidP="00137EDF">
            <w:pPr>
              <w:spacing w:line="276" w:lineRule="auto"/>
              <w:rPr>
                <w:rFonts w:eastAsia="Calibri" w:cs="Arial"/>
                <w:b w:val="0"/>
                <w:bCs w:val="0"/>
              </w:rPr>
            </w:pPr>
            <w:r w:rsidRPr="00601D21">
              <w:rPr>
                <w:rFonts w:eastAsia="Calibri" w:cs="Arial"/>
                <w:b w:val="0"/>
                <w:bCs w:val="0"/>
              </w:rPr>
              <w:t xml:space="preserve">Solution by: </w:t>
            </w:r>
          </w:p>
        </w:tc>
        <w:tc>
          <w:tcPr>
            <w:tcW w:w="6661" w:type="dxa"/>
          </w:tcPr>
          <w:p w14:paraId="32F525FD" w14:textId="73A4FA85" w:rsidR="0047116B" w:rsidRPr="009B2083" w:rsidRDefault="00CD081E" w:rsidP="00137EDF">
            <w:pPr>
              <w:spacing w:line="276" w:lineRule="auto"/>
              <w:cnfStyle w:val="000000000000" w:firstRow="0" w:lastRow="0" w:firstColumn="0" w:lastColumn="0" w:oddVBand="0" w:evenVBand="0" w:oddHBand="0" w:evenHBand="0" w:firstRowFirstColumn="0" w:firstRowLastColumn="0" w:lastRowFirstColumn="0" w:lastRowLastColumn="0"/>
              <w:rPr>
                <w:rFonts w:eastAsia="Calibri" w:cs="Arial"/>
                <w:b/>
              </w:rPr>
            </w:pPr>
            <w:ins w:id="2" w:author="Hamilton Nieri" w:date="2023-11-07T17:30:00Z">
              <w:r>
                <w:rPr>
                  <w:rFonts w:eastAsia="Calibri" w:cs="Arial"/>
                  <w:b/>
                </w:rPr>
                <w:t>Naiwen LIU, Hamilton Nieri</w:t>
              </w:r>
            </w:ins>
          </w:p>
        </w:tc>
      </w:tr>
      <w:tr w:rsidR="0047116B" w:rsidRPr="009B2083" w14:paraId="530C6CEA" w14:textId="77777777" w:rsidTr="00601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BF0829C" w14:textId="77777777" w:rsidR="0047116B" w:rsidRPr="00601D21" w:rsidRDefault="0047116B" w:rsidP="00137EDF">
            <w:pPr>
              <w:spacing w:line="276" w:lineRule="auto"/>
              <w:rPr>
                <w:rFonts w:eastAsia="Calibri" w:cs="Arial"/>
                <w:b w:val="0"/>
                <w:bCs w:val="0"/>
              </w:rPr>
            </w:pPr>
            <w:r w:rsidRPr="00601D21">
              <w:rPr>
                <w:rFonts w:eastAsia="Calibri" w:cs="Arial"/>
                <w:b w:val="0"/>
                <w:bCs w:val="0"/>
              </w:rPr>
              <w:t>Estimated effort: </w:t>
            </w:r>
          </w:p>
        </w:tc>
        <w:tc>
          <w:tcPr>
            <w:tcW w:w="6661" w:type="dxa"/>
          </w:tcPr>
          <w:p w14:paraId="74CF62C1" w14:textId="30814604" w:rsidR="0047116B" w:rsidRPr="009B2083" w:rsidRDefault="0047116B" w:rsidP="00137EDF">
            <w:pPr>
              <w:spacing w:line="276" w:lineRule="auto"/>
              <w:cnfStyle w:val="000000100000" w:firstRow="0" w:lastRow="0" w:firstColumn="0" w:lastColumn="0" w:oddVBand="0" w:evenVBand="0" w:oddHBand="1" w:evenHBand="0" w:firstRowFirstColumn="0" w:firstRowLastColumn="0" w:lastRowFirstColumn="0" w:lastRowLastColumn="0"/>
              <w:rPr>
                <w:rFonts w:eastAsia="Calibri" w:cs="Arial"/>
                <w:b/>
                <w:bCs/>
              </w:rPr>
            </w:pPr>
          </w:p>
        </w:tc>
      </w:tr>
    </w:tbl>
    <w:p w14:paraId="44C97123" w14:textId="0E984FFF" w:rsidR="50226A3F" w:rsidRDefault="50226A3F" w:rsidP="50226A3F">
      <w:pPr>
        <w:pStyle w:val="Heading1"/>
        <w:rPr>
          <w:rFonts w:cs="Arial"/>
        </w:rPr>
      </w:pPr>
      <w:r w:rsidRPr="50226A3F">
        <w:rPr>
          <w:rFonts w:cs="Arial"/>
        </w:rPr>
        <w:lastRenderedPageBreak/>
        <w:t>Business Context</w:t>
      </w:r>
    </w:p>
    <w:p w14:paraId="2CCA525A" w14:textId="65EB4225" w:rsidR="003D6E6B" w:rsidRDefault="001538E2" w:rsidP="001538E2">
      <w:r>
        <w:t xml:space="preserve">Once the </w:t>
      </w:r>
      <w:r w:rsidR="00471AE2">
        <w:t>CFP Application Form is approved, th</w:t>
      </w:r>
      <w:r w:rsidR="004325F4">
        <w:t xml:space="preserve">e project monitoring starts. EITUM allows the partner or leader partner to change some of the elements on the </w:t>
      </w:r>
      <w:r w:rsidR="00A5741D">
        <w:t xml:space="preserve">Application from. There are 2 kinds of changes: minor change and </w:t>
      </w:r>
      <w:r w:rsidR="003D6E6B">
        <w:t xml:space="preserve">major change. </w:t>
      </w:r>
    </w:p>
    <w:p w14:paraId="48F477BB" w14:textId="77777777" w:rsidR="00950639" w:rsidRPr="001538E2" w:rsidRDefault="00950639" w:rsidP="001538E2"/>
    <w:p w14:paraId="27EC359E" w14:textId="641793E7" w:rsidR="50226A3F" w:rsidRDefault="50226A3F" w:rsidP="50226A3F">
      <w:pPr>
        <w:pStyle w:val="Heading1"/>
        <w:rPr>
          <w:rFonts w:cs="Arial"/>
        </w:rPr>
      </w:pPr>
      <w:r w:rsidRPr="50226A3F">
        <w:rPr>
          <w:rFonts w:cs="Arial"/>
        </w:rPr>
        <w:t>Requirements</w:t>
      </w:r>
    </w:p>
    <w:p w14:paraId="3F4B7ABC" w14:textId="77777777" w:rsidR="00117AE2" w:rsidRDefault="00950639" w:rsidP="00DF6ECE">
      <w:r>
        <w:t>The PMO team should be capable to follow all the changes on the CFP application form.</w:t>
      </w:r>
    </w:p>
    <w:p w14:paraId="0174256B" w14:textId="77777777" w:rsidR="00117AE2" w:rsidRDefault="00117AE2" w:rsidP="00DF6ECE"/>
    <w:p w14:paraId="02DC8F76" w14:textId="4DB059DC" w:rsidR="00416291" w:rsidRPr="00DF6ECE" w:rsidRDefault="00416291" w:rsidP="00DF6ECE">
      <w:r w:rsidRPr="00DF6ECE">
        <w:rPr>
          <w:rFonts w:cs="Arial"/>
        </w:rPr>
        <w:br w:type="page"/>
      </w:r>
    </w:p>
    <w:p w14:paraId="76AC2AFA" w14:textId="2DC0457C" w:rsidR="00C03392" w:rsidRPr="00F5642F" w:rsidRDefault="00F5642F" w:rsidP="00F5642F">
      <w:pPr>
        <w:pStyle w:val="Heading1"/>
      </w:pPr>
      <w:commentRangeStart w:id="3"/>
      <w:commentRangeStart w:id="4"/>
      <w:commentRangeStart w:id="5"/>
      <w:r w:rsidRPr="00F5642F">
        <w:lastRenderedPageBreak/>
        <w:t>Use Cases</w:t>
      </w:r>
      <w:commentRangeEnd w:id="3"/>
      <w:r w:rsidR="003560AB">
        <w:rPr>
          <w:rStyle w:val="CommentReference"/>
          <w:color w:val="auto"/>
        </w:rPr>
        <w:commentReference w:id="3"/>
      </w:r>
      <w:commentRangeEnd w:id="4"/>
      <w:r w:rsidR="00A3362E">
        <w:rPr>
          <w:rStyle w:val="CommentReference"/>
          <w:color w:val="auto"/>
        </w:rPr>
        <w:commentReference w:id="4"/>
      </w:r>
      <w:commentRangeEnd w:id="5"/>
      <w:r w:rsidR="003B4BEB">
        <w:rPr>
          <w:rStyle w:val="CommentReference"/>
          <w:color w:val="auto"/>
        </w:rPr>
        <w:commentReference w:id="5"/>
      </w:r>
    </w:p>
    <w:p w14:paraId="61070174" w14:textId="77777777" w:rsidR="00F5642F" w:rsidRDefault="00F5642F" w:rsidP="00F5642F"/>
    <w:p w14:paraId="08C61D19" w14:textId="23FE713D" w:rsidR="00D82FDE" w:rsidRDefault="00F5642F" w:rsidP="00F5642F">
      <w:pPr>
        <w:pStyle w:val="Heading2"/>
      </w:pPr>
      <w:r>
        <w:t xml:space="preserve">Use Case 1: Minor Change </w:t>
      </w:r>
      <w:r w:rsidR="78B330F4">
        <w:t>(No Approval Flow)</w:t>
      </w:r>
    </w:p>
    <w:p w14:paraId="4AD2F26A" w14:textId="77777777" w:rsidR="00F5642F" w:rsidRDefault="00F5642F" w:rsidP="00F5642F"/>
    <w:p w14:paraId="22063AE0" w14:textId="77777777" w:rsidR="00F5642F" w:rsidRDefault="00F5642F" w:rsidP="00F5642F">
      <w:pPr>
        <w:pStyle w:val="Heading5"/>
      </w:pPr>
      <w:r w:rsidRPr="5FF91D02">
        <w:t>Assumptions</w:t>
      </w:r>
    </w:p>
    <w:p w14:paraId="640D6B01" w14:textId="77777777" w:rsidR="00F5642F" w:rsidRDefault="00F5642F" w:rsidP="00F5642F">
      <w:r>
        <w:t xml:space="preserve">The CFP Application is approved. </w:t>
      </w:r>
    </w:p>
    <w:p w14:paraId="71CEF813" w14:textId="77777777" w:rsidR="00F5642F" w:rsidRDefault="00F5642F" w:rsidP="00F5642F">
      <w:r>
        <w:t xml:space="preserve">The PMO and </w:t>
      </w:r>
      <w:commentRangeStart w:id="6"/>
      <w:r>
        <w:t xml:space="preserve">Project Manager </w:t>
      </w:r>
      <w:commentRangeEnd w:id="6"/>
      <w:r w:rsidR="00383317">
        <w:rPr>
          <w:rStyle w:val="CommentReference"/>
        </w:rPr>
        <w:commentReference w:id="6"/>
      </w:r>
      <w:r>
        <w:t xml:space="preserve">has access to NetSuite. </w:t>
      </w:r>
    </w:p>
    <w:p w14:paraId="2C0FF4A1" w14:textId="77777777" w:rsidR="00F5642F" w:rsidRDefault="00F5642F" w:rsidP="00F5642F">
      <w:r>
        <w:t>PMO and Project Manager are not empty on CFP Application Form</w:t>
      </w:r>
    </w:p>
    <w:p w14:paraId="7B28848C" w14:textId="20BD54BC" w:rsidR="00F5642F" w:rsidRDefault="00F5642F" w:rsidP="00F5642F">
      <w:r>
        <w:t xml:space="preserve">The mentioned field should be editable by Leader partner. </w:t>
      </w:r>
    </w:p>
    <w:p w14:paraId="5C71FAAD" w14:textId="77777777" w:rsidR="00F5642F" w:rsidRDefault="00F5642F" w:rsidP="00F5642F">
      <w:r>
        <w:t>Budget record is not empty.</w:t>
      </w:r>
    </w:p>
    <w:p w14:paraId="1BAA9697" w14:textId="77777777" w:rsidR="00F5642F" w:rsidRDefault="00F5642F" w:rsidP="00F5642F">
      <w:r>
        <w:t>Task Record is not empty</w:t>
      </w:r>
    </w:p>
    <w:p w14:paraId="7A5FED3A" w14:textId="77777777" w:rsidR="00F5642F" w:rsidRDefault="00F5642F" w:rsidP="00F5642F">
      <w:r>
        <w:t>Milestones are not empty</w:t>
      </w:r>
    </w:p>
    <w:p w14:paraId="4D1CCA1F" w14:textId="77777777" w:rsidR="00F5642F" w:rsidRDefault="00F5642F" w:rsidP="00F5642F">
      <w:r>
        <w:t>D</w:t>
      </w:r>
      <w:r w:rsidRPr="000D7B93">
        <w:t>eliverables</w:t>
      </w:r>
      <w:r>
        <w:t xml:space="preserve"> are not empty</w:t>
      </w:r>
    </w:p>
    <w:p w14:paraId="6482F16F" w14:textId="77777777" w:rsidR="00F5642F" w:rsidRDefault="00F5642F" w:rsidP="00F5642F">
      <w:r>
        <w:t>O</w:t>
      </w:r>
      <w:r w:rsidRPr="000D7B93">
        <w:t xml:space="preserve">utputs </w:t>
      </w:r>
      <w:r>
        <w:t>are not empty</w:t>
      </w:r>
    </w:p>
    <w:p w14:paraId="0E7517ED" w14:textId="77777777" w:rsidR="00F5642F" w:rsidRDefault="00F5642F" w:rsidP="00F5642F">
      <w:r w:rsidRPr="000D7B93">
        <w:t>KPIs</w:t>
      </w:r>
      <w:r>
        <w:t xml:space="preserve"> are not empty</w:t>
      </w:r>
    </w:p>
    <w:p w14:paraId="41638586" w14:textId="77777777" w:rsidR="00F5642F" w:rsidRDefault="00F5642F" w:rsidP="00F5642F"/>
    <w:p w14:paraId="49B1509E" w14:textId="1DF13F0C" w:rsidR="00F5642F" w:rsidRPr="00950639" w:rsidRDefault="00F5642F" w:rsidP="00F5642F">
      <w:pPr>
        <w:pStyle w:val="Heading5"/>
      </w:pPr>
      <w:r>
        <w:t xml:space="preserve">Scenario: </w:t>
      </w:r>
    </w:p>
    <w:p w14:paraId="68CDCC98" w14:textId="674DD39D" w:rsidR="00684C3E" w:rsidRDefault="00FC7119" w:rsidP="00684C3E">
      <w:r>
        <w:t xml:space="preserve">Once the application form is approved, </w:t>
      </w:r>
      <w:r w:rsidR="001E6EE8">
        <w:t>a new button</w:t>
      </w:r>
      <w:r w:rsidR="00D71BD3">
        <w:t xml:space="preserve"> “Project Change Request”</w:t>
      </w:r>
      <w:r w:rsidR="001E6EE8">
        <w:t xml:space="preserve"> will appear on the top of the application form in customer center.</w:t>
      </w:r>
    </w:p>
    <w:p w14:paraId="249B314E" w14:textId="3C183CF3" w:rsidR="00627D74" w:rsidRDefault="006443B6" w:rsidP="00684C3E">
      <w:r>
        <w:t>The project Leader should have the possibility to edit</w:t>
      </w:r>
      <w:r w:rsidR="00802DE4">
        <w:t xml:space="preserve"> the fields </w:t>
      </w:r>
      <w:r w:rsidR="00E73F9F">
        <w:t xml:space="preserve">on the online form. </w:t>
      </w:r>
    </w:p>
    <w:p w14:paraId="25422AFA" w14:textId="77777777" w:rsidR="00E73F9F" w:rsidRDefault="00E73F9F" w:rsidP="00684C3E"/>
    <w:p w14:paraId="5634BACC" w14:textId="6B41DDAD" w:rsidR="00684C3E" w:rsidRDefault="00D2105D" w:rsidP="00B50AE7">
      <w:pPr>
        <w:pStyle w:val="ListParagraph"/>
        <w:numPr>
          <w:ilvl w:val="0"/>
          <w:numId w:val="21"/>
        </w:numPr>
      </w:pPr>
      <w:r>
        <w:t>The contact of p</w:t>
      </w:r>
      <w:r w:rsidR="00CB4FCB">
        <w:t xml:space="preserve">artner Involved </w:t>
      </w:r>
      <w:r w:rsidR="00CA42DC">
        <w:t xml:space="preserve">in the project </w:t>
      </w:r>
    </w:p>
    <w:p w14:paraId="07E115BB" w14:textId="456BFC43" w:rsidR="00684C3E" w:rsidRDefault="00D0012B" w:rsidP="00D0012B">
      <w:pPr>
        <w:pStyle w:val="ListParagraph"/>
        <w:numPr>
          <w:ilvl w:val="0"/>
          <w:numId w:val="21"/>
        </w:numPr>
      </w:pPr>
      <w:r>
        <w:t>Expected Date on the Deliverable Tab on CFP Application Form</w:t>
      </w:r>
    </w:p>
    <w:p w14:paraId="18F450A9" w14:textId="2D2C2CF8" w:rsidR="00D0012B" w:rsidRDefault="00A87F33" w:rsidP="00D0012B">
      <w:pPr>
        <w:pStyle w:val="ListParagraph"/>
        <w:numPr>
          <w:ilvl w:val="0"/>
          <w:numId w:val="21"/>
        </w:numPr>
      </w:pPr>
      <w:r>
        <w:t>On the Budget Tab</w:t>
      </w:r>
      <w:r w:rsidR="00593797">
        <w:t xml:space="preserve">, </w:t>
      </w:r>
    </w:p>
    <w:p w14:paraId="5D96B194" w14:textId="28D48CB4" w:rsidR="00CA01B7" w:rsidRDefault="006C5C30" w:rsidP="00CA01B7">
      <w:pPr>
        <w:pStyle w:val="ListParagraph"/>
        <w:numPr>
          <w:ilvl w:val="0"/>
          <w:numId w:val="21"/>
        </w:numPr>
        <w:spacing w:after="200" w:line="276" w:lineRule="auto"/>
        <w:jc w:val="both"/>
      </w:pPr>
      <w:r w:rsidRPr="006C5C30">
        <w:t>Changes in budget distribution between cost categories at partner level lower than +/- 30% (for example, an individual partner shifting 30% of their own travel budget to personnel</w:t>
      </w:r>
      <w:r w:rsidR="008B627C" w:rsidRPr="006C5C30">
        <w:t>).</w:t>
      </w:r>
      <w:r w:rsidR="008B627C">
        <w:t xml:space="preserve"> except</w:t>
      </w:r>
      <w:r w:rsidR="008C0338">
        <w:t xml:space="preserve"> for </w:t>
      </w:r>
      <w:r w:rsidR="008B627C">
        <w:t xml:space="preserve">the </w:t>
      </w:r>
      <w:r w:rsidR="006E0AF8">
        <w:t>change in “Subcontracting”</w:t>
      </w:r>
      <w:r w:rsidR="008B627C">
        <w:t xml:space="preserve"> tab</w:t>
      </w:r>
      <w:r w:rsidR="00CA01B7">
        <w:t xml:space="preserve">. </w:t>
      </w:r>
    </w:p>
    <w:p w14:paraId="7D268C62" w14:textId="4EBDC742" w:rsidR="00CA01B7" w:rsidRDefault="00CA01B7" w:rsidP="00CA01B7">
      <w:pPr>
        <w:pStyle w:val="ListParagraph"/>
        <w:spacing w:after="200" w:line="276" w:lineRule="auto"/>
        <w:jc w:val="both"/>
      </w:pPr>
      <w:r>
        <w:t xml:space="preserve">If the partner increases </w:t>
      </w:r>
      <w:r w:rsidR="00383317">
        <w:t xml:space="preserve">its total budget (and therefore </w:t>
      </w:r>
      <w:r>
        <w:t>the total budget for the whole project</w:t>
      </w:r>
      <w:r w:rsidR="00383317">
        <w:t>)</w:t>
      </w:r>
      <w:r>
        <w:t xml:space="preserve"> we consider it’s a major change (see the case in the major change).</w:t>
      </w:r>
      <w:r w:rsidR="00383317">
        <w:t xml:space="preserve"> Stated otherwise, change of budget between partners is always a major change.</w:t>
      </w:r>
    </w:p>
    <w:p w14:paraId="7E8D4309" w14:textId="7E20D58D" w:rsidR="008C1491" w:rsidRDefault="008C1491" w:rsidP="008C1491">
      <w:pPr>
        <w:spacing w:after="200" w:line="276" w:lineRule="auto"/>
        <w:jc w:val="both"/>
      </w:pPr>
      <w:r>
        <w:t>Whe</w:t>
      </w:r>
      <w:r w:rsidR="00CB118C">
        <w:t>n t</w:t>
      </w:r>
      <w:r w:rsidR="004059C4">
        <w:t xml:space="preserve">he leader Partner </w:t>
      </w:r>
      <w:r w:rsidR="00CB118C">
        <w:t>submitting</w:t>
      </w:r>
      <w:r w:rsidR="004059C4">
        <w:t xml:space="preserve"> the </w:t>
      </w:r>
      <w:r w:rsidR="00D30A2A">
        <w:t xml:space="preserve">online </w:t>
      </w:r>
      <w:r w:rsidR="004A2103">
        <w:t>form,</w:t>
      </w:r>
      <w:r>
        <w:t xml:space="preserve"> a </w:t>
      </w:r>
      <w:commentRangeStart w:id="7"/>
      <w:r>
        <w:t xml:space="preserve">mandatory </w:t>
      </w:r>
      <w:r w:rsidR="000310B6">
        <w:t>textbox</w:t>
      </w:r>
      <w:r>
        <w:t xml:space="preserve"> </w:t>
      </w:r>
      <w:commentRangeEnd w:id="7"/>
      <w:r w:rsidR="00383317">
        <w:rPr>
          <w:rStyle w:val="CommentReference"/>
        </w:rPr>
        <w:commentReference w:id="7"/>
      </w:r>
      <w:r>
        <w:t>where to include a brief explanation of the changes applied (</w:t>
      </w:r>
      <w:r w:rsidR="00EF6EC9">
        <w:t>the partners</w:t>
      </w:r>
      <w:r>
        <w:t xml:space="preserve"> to provide a justification of what they ask).</w:t>
      </w:r>
    </w:p>
    <w:p w14:paraId="26EA1EE2" w14:textId="6110578A" w:rsidR="002672DB" w:rsidRDefault="002672DB" w:rsidP="008C1491">
      <w:pPr>
        <w:spacing w:after="200" w:line="276" w:lineRule="auto"/>
        <w:jc w:val="both"/>
      </w:pPr>
      <w:r>
        <w:lastRenderedPageBreak/>
        <w:t xml:space="preserve">Once the above changes </w:t>
      </w:r>
      <w:r w:rsidR="00EF6EC9">
        <w:t>have</w:t>
      </w:r>
      <w:r>
        <w:t xml:space="preserve"> been </w:t>
      </w:r>
      <w:r w:rsidR="00EF6EC9">
        <w:t>saved</w:t>
      </w:r>
      <w:r>
        <w:t xml:space="preserve">, </w:t>
      </w:r>
      <w:r w:rsidR="000E5EF9">
        <w:t xml:space="preserve">NetSuite sends a mail to </w:t>
      </w:r>
      <w:r w:rsidR="00D619E2">
        <w:t>the Project Manager in the Thematic Area should be notified by mail</w:t>
      </w:r>
      <w:commentRangeStart w:id="8"/>
      <w:commentRangeStart w:id="9"/>
      <w:r w:rsidR="00D619E2">
        <w:t>,</w:t>
      </w:r>
      <w:r w:rsidR="00C72872">
        <w:t xml:space="preserve"> listing the name of field which has been changed</w:t>
      </w:r>
      <w:r w:rsidR="00926490">
        <w:t xml:space="preserve"> with the new value and old value</w:t>
      </w:r>
      <w:commentRangeEnd w:id="8"/>
      <w:r>
        <w:rPr>
          <w:rStyle w:val="CommentReference"/>
        </w:rPr>
        <w:commentReference w:id="8"/>
      </w:r>
      <w:commentRangeEnd w:id="9"/>
      <w:r>
        <w:rPr>
          <w:rStyle w:val="CommentReference"/>
        </w:rPr>
        <w:commentReference w:id="9"/>
      </w:r>
      <w:r w:rsidR="00926490">
        <w:t xml:space="preserve">. </w:t>
      </w:r>
    </w:p>
    <w:p w14:paraId="0322C4B3" w14:textId="17AC478B" w:rsidR="00927924" w:rsidRDefault="00927924" w:rsidP="008C1491">
      <w:pPr>
        <w:spacing w:after="200" w:line="276" w:lineRule="auto"/>
        <w:jc w:val="both"/>
      </w:pPr>
      <w:r>
        <w:t xml:space="preserve">No approval process is needed in this case, </w:t>
      </w:r>
      <w:r w:rsidR="00C84F05">
        <w:t xml:space="preserve">the CFP Application Form stays in </w:t>
      </w:r>
      <w:r w:rsidR="0008205F">
        <w:t>“Approved</w:t>
      </w:r>
      <w:r w:rsidR="00C84F05">
        <w:t>”</w:t>
      </w:r>
      <w:r w:rsidR="00FA4045">
        <w:t xml:space="preserve"> status. </w:t>
      </w:r>
    </w:p>
    <w:p w14:paraId="335D667F" w14:textId="3CEDF8CC" w:rsidR="0008205F" w:rsidRDefault="00F67AE1" w:rsidP="008C1491">
      <w:pPr>
        <w:spacing w:after="200" w:line="276" w:lineRule="auto"/>
        <w:jc w:val="both"/>
      </w:pPr>
      <w:r>
        <w:t xml:space="preserve">The </w:t>
      </w:r>
      <w:r w:rsidR="00F60AE8">
        <w:t>system should st</w:t>
      </w:r>
      <w:r w:rsidR="00D115EB">
        <w:t xml:space="preserve">ore </w:t>
      </w:r>
      <w:commentRangeStart w:id="11"/>
      <w:r w:rsidR="00D115EB">
        <w:t>the old version</w:t>
      </w:r>
      <w:r w:rsidR="007F1630">
        <w:t>s</w:t>
      </w:r>
      <w:commentRangeEnd w:id="11"/>
      <w:r w:rsidR="0008205F">
        <w:rPr>
          <w:rStyle w:val="CommentReference"/>
        </w:rPr>
        <w:commentReference w:id="11"/>
      </w:r>
      <w:r w:rsidR="000C1615">
        <w:t xml:space="preserve">, the new approved version becomes the </w:t>
      </w:r>
      <w:r w:rsidR="00D61AF7">
        <w:t xml:space="preserve">official one. All the future </w:t>
      </w:r>
      <w:r w:rsidR="00CA01B7">
        <w:t>modifications will be on this new version.</w:t>
      </w:r>
    </w:p>
    <w:p w14:paraId="6E25EC85" w14:textId="4ED92383" w:rsidR="00EC3E9D" w:rsidRPr="00F5642F" w:rsidRDefault="00EC3E9D">
      <w:pPr>
        <w:pStyle w:val="Heading2"/>
        <w:pPrChange w:id="12" w:author="Naajiyah Soobratty" w:date="2024-02-26T10:12:00Z">
          <w:pPr>
            <w:pStyle w:val="Heading3"/>
            <w:ind w:left="-284" w:right="6099"/>
          </w:pPr>
        </w:pPrChange>
      </w:pPr>
      <w:r w:rsidRPr="32B7B82C">
        <w:rPr>
          <w:rPrChange w:id="13" w:author="Naajiyah Soobratty" w:date="2024-02-26T10:12:00Z">
            <w:rPr>
              <w:sz w:val="28"/>
              <w:szCs w:val="28"/>
            </w:rPr>
          </w:rPrChange>
        </w:rPr>
        <w:t xml:space="preserve">Use Case 2: Major </w:t>
      </w:r>
      <w:r w:rsidR="00F5642F" w:rsidRPr="32B7B82C">
        <w:rPr>
          <w:rPrChange w:id="14" w:author="Naajiyah Soobratty" w:date="2024-02-26T10:12:00Z">
            <w:rPr>
              <w:sz w:val="28"/>
              <w:szCs w:val="28"/>
            </w:rPr>
          </w:rPrChange>
        </w:rPr>
        <w:t>C</w:t>
      </w:r>
      <w:r w:rsidRPr="32B7B82C">
        <w:rPr>
          <w:rPrChange w:id="15" w:author="Naajiyah Soobratty" w:date="2024-02-26T10:12:00Z">
            <w:rPr>
              <w:sz w:val="28"/>
              <w:szCs w:val="28"/>
            </w:rPr>
          </w:rPrChange>
        </w:rPr>
        <w:t>hange</w:t>
      </w:r>
      <w:r w:rsidR="07E5A1F7">
        <w:t xml:space="preserve"> (Approval Flow)</w:t>
      </w:r>
    </w:p>
    <w:p w14:paraId="126DBB95" w14:textId="77777777" w:rsidR="00F5642F" w:rsidRDefault="00F5642F" w:rsidP="00F5642F"/>
    <w:p w14:paraId="75954A1A" w14:textId="77777777" w:rsidR="00F5642F" w:rsidRDefault="00F5642F" w:rsidP="00F5642F">
      <w:pPr>
        <w:pStyle w:val="Heading5"/>
      </w:pPr>
      <w:r w:rsidRPr="5FF91D02">
        <w:t>Assumptions</w:t>
      </w:r>
    </w:p>
    <w:p w14:paraId="7B48CEC3" w14:textId="77777777" w:rsidR="00F5642F" w:rsidRDefault="00F5642F" w:rsidP="00F5642F">
      <w:r>
        <w:t xml:space="preserve">The CFP Application is approved. </w:t>
      </w:r>
    </w:p>
    <w:p w14:paraId="333110D7" w14:textId="77777777" w:rsidR="00F5642F" w:rsidRDefault="00F5642F" w:rsidP="00F5642F">
      <w:r>
        <w:t xml:space="preserve">The PMO and Project Manager has access to NetSuite. </w:t>
      </w:r>
    </w:p>
    <w:p w14:paraId="7C5FE7A3" w14:textId="77777777" w:rsidR="00F5642F" w:rsidRDefault="00F5642F" w:rsidP="00F5642F">
      <w:r>
        <w:t>PMO and Project Manager are not empty on CFP Application Form</w:t>
      </w:r>
    </w:p>
    <w:p w14:paraId="064648C3" w14:textId="4D0C2F86" w:rsidR="00F5642F" w:rsidRDefault="00F5642F" w:rsidP="00F5642F">
      <w:r>
        <w:t xml:space="preserve">The mentioned field should be editable by Leader partner. </w:t>
      </w:r>
    </w:p>
    <w:p w14:paraId="51620DB9" w14:textId="77777777" w:rsidR="00F5642F" w:rsidRDefault="00F5642F" w:rsidP="00F5642F">
      <w:r>
        <w:t>Budget record is not empty.</w:t>
      </w:r>
    </w:p>
    <w:p w14:paraId="39B5447B" w14:textId="77777777" w:rsidR="00F5642F" w:rsidRDefault="00F5642F" w:rsidP="00F5642F">
      <w:r>
        <w:t>Task Record is not empty</w:t>
      </w:r>
    </w:p>
    <w:p w14:paraId="7A10E717" w14:textId="77777777" w:rsidR="00F5642F" w:rsidRDefault="00F5642F" w:rsidP="00F5642F">
      <w:r>
        <w:t>Milestones are not empty</w:t>
      </w:r>
    </w:p>
    <w:p w14:paraId="757E5756" w14:textId="77777777" w:rsidR="00F5642F" w:rsidRDefault="00F5642F" w:rsidP="00F5642F">
      <w:r>
        <w:t>D</w:t>
      </w:r>
      <w:r w:rsidRPr="000D7B93">
        <w:t>eliverables</w:t>
      </w:r>
      <w:r>
        <w:t xml:space="preserve"> are not empty</w:t>
      </w:r>
    </w:p>
    <w:p w14:paraId="0AE9735C" w14:textId="77777777" w:rsidR="00F5642F" w:rsidRDefault="00F5642F" w:rsidP="00F5642F">
      <w:r>
        <w:t>O</w:t>
      </w:r>
      <w:r w:rsidRPr="000D7B93">
        <w:t xml:space="preserve">utputs </w:t>
      </w:r>
      <w:r>
        <w:t>are not empty</w:t>
      </w:r>
    </w:p>
    <w:p w14:paraId="38FB404D" w14:textId="77777777" w:rsidR="00F5642F" w:rsidRDefault="00F5642F" w:rsidP="00F5642F">
      <w:r w:rsidRPr="000D7B93">
        <w:t>KPIs</w:t>
      </w:r>
      <w:r>
        <w:t xml:space="preserve"> are not empty</w:t>
      </w:r>
    </w:p>
    <w:p w14:paraId="2AAE2384" w14:textId="77777777" w:rsidR="00F5642F" w:rsidRPr="00F5642F" w:rsidRDefault="00F5642F" w:rsidP="00F5642F"/>
    <w:p w14:paraId="3DDE4C07" w14:textId="4874271A" w:rsidR="00F5642F" w:rsidRPr="00F5642F" w:rsidRDefault="00B515E4" w:rsidP="00B515E4">
      <w:pPr>
        <w:pStyle w:val="Heading5"/>
      </w:pPr>
      <w:r>
        <w:t>Scenario</w:t>
      </w:r>
    </w:p>
    <w:p w14:paraId="09BAFA64" w14:textId="77777777" w:rsidR="00A419C1" w:rsidRDefault="00A419C1" w:rsidP="00A419C1">
      <w:r>
        <w:t>Once the application form is approved, a new button “Project Change Request” will appear on the top of the application form in customer center.</w:t>
      </w:r>
    </w:p>
    <w:p w14:paraId="65248A32" w14:textId="3604CBF4" w:rsidR="00A419C1" w:rsidRDefault="00A419C1" w:rsidP="00A419C1">
      <w:r>
        <w:t>The Leader</w:t>
      </w:r>
      <w:r w:rsidR="00C62BC8">
        <w:t xml:space="preserve"> Partner</w:t>
      </w:r>
      <w:r>
        <w:t xml:space="preserve"> should have the possibility to edit the fields on the online form</w:t>
      </w:r>
      <w:r w:rsidR="00C62BC8">
        <w:t xml:space="preserve">: </w:t>
      </w:r>
    </w:p>
    <w:p w14:paraId="3AEF9FAA" w14:textId="77777777" w:rsidR="00C62BC8" w:rsidRDefault="00C62BC8" w:rsidP="00A419C1"/>
    <w:p w14:paraId="4395B3F0" w14:textId="10D5A987" w:rsidR="00C62BC8" w:rsidRPr="000D7B93" w:rsidRDefault="00765DDA" w:rsidP="551CEE23">
      <w:pPr>
        <w:pStyle w:val="ListParagraph"/>
        <w:numPr>
          <w:ilvl w:val="0"/>
          <w:numId w:val="25"/>
        </w:numPr>
        <w:spacing w:after="200" w:line="276" w:lineRule="auto"/>
        <w:jc w:val="both"/>
      </w:pPr>
      <w:r>
        <w:t>T</w:t>
      </w:r>
      <w:r w:rsidR="00C62BC8">
        <w:t>he content and number of tasks</w:t>
      </w:r>
    </w:p>
    <w:p w14:paraId="6124E8E2" w14:textId="2CA82A13" w:rsidR="00C62BC8" w:rsidRPr="000D7B93" w:rsidRDefault="00765DDA" w:rsidP="00591497">
      <w:pPr>
        <w:pStyle w:val="ListParagraph"/>
        <w:numPr>
          <w:ilvl w:val="0"/>
          <w:numId w:val="25"/>
        </w:numPr>
        <w:spacing w:after="200" w:line="276" w:lineRule="auto"/>
        <w:jc w:val="both"/>
      </w:pPr>
      <w:r>
        <w:t>T</w:t>
      </w:r>
      <w:r w:rsidR="00C62BC8">
        <w:t>he content and number of milestones</w:t>
      </w:r>
    </w:p>
    <w:p w14:paraId="6007191D" w14:textId="1420C062" w:rsidR="00C62BC8" w:rsidRPr="000D7B93" w:rsidRDefault="00643292" w:rsidP="00591497">
      <w:pPr>
        <w:pStyle w:val="ListParagraph"/>
        <w:numPr>
          <w:ilvl w:val="0"/>
          <w:numId w:val="25"/>
        </w:numPr>
        <w:spacing w:after="200" w:line="276" w:lineRule="auto"/>
        <w:jc w:val="both"/>
      </w:pPr>
      <w:r>
        <w:t>T</w:t>
      </w:r>
      <w:r w:rsidR="00C62BC8">
        <w:t>he content and number of deliverables, outputs and KPIs</w:t>
      </w:r>
    </w:p>
    <w:p w14:paraId="4B13BD66" w14:textId="01E63CA6" w:rsidR="00DC5949" w:rsidRDefault="00643292" w:rsidP="00591497">
      <w:pPr>
        <w:pStyle w:val="ListParagraph"/>
        <w:numPr>
          <w:ilvl w:val="0"/>
          <w:numId w:val="25"/>
        </w:numPr>
        <w:spacing w:after="200" w:line="276" w:lineRule="auto"/>
        <w:jc w:val="both"/>
      </w:pPr>
      <w:r>
        <w:t xml:space="preserve">The </w:t>
      </w:r>
      <w:r w:rsidR="00C62BC8">
        <w:t xml:space="preserve">description of the project </w:t>
      </w:r>
    </w:p>
    <w:p w14:paraId="22C71E80" w14:textId="27527F62" w:rsidR="00DC5949" w:rsidRDefault="00C62BC8" w:rsidP="00591497">
      <w:pPr>
        <w:pStyle w:val="ListParagraph"/>
        <w:numPr>
          <w:ilvl w:val="0"/>
          <w:numId w:val="25"/>
        </w:numPr>
        <w:spacing w:after="200" w:line="276" w:lineRule="auto"/>
        <w:jc w:val="both"/>
      </w:pPr>
      <w:r>
        <w:t xml:space="preserve">Changes in the project </w:t>
      </w:r>
      <w:r w:rsidR="00DC5949">
        <w:t>Partner</w:t>
      </w:r>
      <w:r>
        <w:t xml:space="preserve">: </w:t>
      </w:r>
    </w:p>
    <w:p w14:paraId="4210C770" w14:textId="3B556AE9" w:rsidR="00C62BC8" w:rsidRPr="000D7B93" w:rsidRDefault="00C62BC8" w:rsidP="00CA6A50">
      <w:pPr>
        <w:pStyle w:val="ListParagraph"/>
        <w:numPr>
          <w:ilvl w:val="1"/>
          <w:numId w:val="24"/>
        </w:numPr>
        <w:spacing w:after="200" w:line="276" w:lineRule="auto"/>
        <w:jc w:val="both"/>
      </w:pPr>
      <w:r w:rsidRPr="000D7B93">
        <w:t xml:space="preserve">Partner(s) leaving </w:t>
      </w:r>
      <w:r w:rsidR="00CA6A50">
        <w:t>the project</w:t>
      </w:r>
    </w:p>
    <w:p w14:paraId="18BFE570" w14:textId="038DD7AE" w:rsidR="00C62BC8" w:rsidRPr="000D7B93" w:rsidRDefault="00C62BC8" w:rsidP="00C62BC8">
      <w:pPr>
        <w:pStyle w:val="ListParagraph"/>
        <w:numPr>
          <w:ilvl w:val="1"/>
          <w:numId w:val="24"/>
        </w:numPr>
        <w:spacing w:line="264" w:lineRule="auto"/>
        <w:jc w:val="both"/>
      </w:pPr>
      <w:r w:rsidRPr="000D7B93">
        <w:t xml:space="preserve">New partner(s) being added to the </w:t>
      </w:r>
      <w:r w:rsidR="00CA6A50">
        <w:t>project</w:t>
      </w:r>
    </w:p>
    <w:p w14:paraId="7405795E" w14:textId="57D4AE2A" w:rsidR="003F21C3" w:rsidRDefault="00C62BC8" w:rsidP="551CEE23">
      <w:pPr>
        <w:pStyle w:val="ListParagraph"/>
        <w:numPr>
          <w:ilvl w:val="0"/>
          <w:numId w:val="24"/>
        </w:numPr>
        <w:spacing w:after="200" w:line="264" w:lineRule="auto"/>
        <w:jc w:val="both"/>
      </w:pPr>
      <w:r>
        <w:t xml:space="preserve">Changes in budget distribution between cost </w:t>
      </w:r>
      <w:r w:rsidR="003A25E7">
        <w:t>categories at</w:t>
      </w:r>
      <w:r>
        <w:t xml:space="preserve"> partner level higher than +/- 30%</w:t>
      </w:r>
      <w:r w:rsidR="003A25E7">
        <w:t xml:space="preserve"> ((for example, an individual partner shifting more than30% of their own travel budget to personnel)</w:t>
      </w:r>
    </w:p>
    <w:p w14:paraId="5723503B" w14:textId="1AF15107" w:rsidR="00383317" w:rsidRDefault="00383317" w:rsidP="00383317">
      <w:pPr>
        <w:pStyle w:val="ListParagraph"/>
        <w:spacing w:after="200" w:line="276" w:lineRule="auto"/>
        <w:ind w:left="1080"/>
        <w:jc w:val="both"/>
      </w:pPr>
      <w:r>
        <w:lastRenderedPageBreak/>
        <w:t>Example</w:t>
      </w:r>
      <w:r w:rsidR="000F4DC0">
        <w:t xml:space="preserve"> below of major changes:</w:t>
      </w:r>
    </w:p>
    <w:tbl>
      <w:tblPr>
        <w:tblW w:w="9493" w:type="dxa"/>
        <w:tblLook w:val="04A0" w:firstRow="1" w:lastRow="0" w:firstColumn="1" w:lastColumn="0" w:noHBand="0" w:noVBand="1"/>
        <w:tblPrChange w:id="16" w:author="Elisa Kerschbaumer" w:date="2023-10-11T18:59:00Z">
          <w:tblPr>
            <w:tblW w:w="9493" w:type="dxa"/>
            <w:tblLook w:val="04A0" w:firstRow="1" w:lastRow="0" w:firstColumn="1" w:lastColumn="0" w:noHBand="0" w:noVBand="1"/>
          </w:tblPr>
        </w:tblPrChange>
      </w:tblPr>
      <w:tblGrid>
        <w:gridCol w:w="2122"/>
        <w:gridCol w:w="2268"/>
        <w:gridCol w:w="2126"/>
        <w:gridCol w:w="2977"/>
        <w:tblGridChange w:id="17">
          <w:tblGrid>
            <w:gridCol w:w="360"/>
            <w:gridCol w:w="360"/>
            <w:gridCol w:w="360"/>
            <w:gridCol w:w="360"/>
          </w:tblGrid>
        </w:tblGridChange>
      </w:tblGrid>
      <w:tr w:rsidR="000F4DC0" w:rsidRPr="000F4DC0" w14:paraId="0CADD637" w14:textId="77777777" w:rsidTr="551CEE23">
        <w:trPr>
          <w:trHeight w:val="290"/>
          <w:trPrChange w:id="18" w:author="Elisa Kerschbaumer" w:date="2023-10-11T18:59:00Z">
            <w:trPr>
              <w:trHeight w:val="290"/>
            </w:trPr>
          </w:trPrChange>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19" w:author="Elisa Kerschbaumer" w:date="2023-10-11T18:59:00Z">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74AD2B4"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Change w:id="20" w:author="Elisa Kerschbaumer" w:date="2023-10-11T18:59:00Z">
              <w:tcPr>
                <w:tcW w:w="1843"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C81EE19"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original budget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Change w:id="21" w:author="Elisa Kerschbaumer" w:date="2023-10-11T18:59:00Z">
              <w:tcPr>
                <w:tcW w:w="198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7F982373"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new budget</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Change w:id="22" w:author="Elisa Kerschbaumer" w:date="2023-10-11T18:59:00Z">
              <w:tcPr>
                <w:tcW w:w="2694"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0A94E1F9"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comment</w:t>
            </w:r>
          </w:p>
        </w:tc>
      </w:tr>
      <w:tr w:rsidR="000F4DC0" w:rsidRPr="000F4DC0" w14:paraId="2F9E0BEB" w14:textId="77777777" w:rsidTr="551CEE23">
        <w:trPr>
          <w:trHeight w:val="290"/>
          <w:trPrChange w:id="23" w:author="Elisa Kerschbaumer" w:date="2023-10-11T18:59:00Z">
            <w:trPr>
              <w:trHeight w:val="290"/>
            </w:trPr>
          </w:trPrChange>
        </w:trPr>
        <w:tc>
          <w:tcPr>
            <w:tcW w:w="2122" w:type="dxa"/>
            <w:tcBorders>
              <w:top w:val="nil"/>
              <w:left w:val="single" w:sz="4" w:space="0" w:color="auto"/>
              <w:bottom w:val="single" w:sz="4" w:space="0" w:color="auto"/>
              <w:right w:val="single" w:sz="4" w:space="0" w:color="auto"/>
            </w:tcBorders>
            <w:shd w:val="clear" w:color="auto" w:fill="auto"/>
            <w:noWrap/>
            <w:vAlign w:val="bottom"/>
            <w:hideMark/>
            <w:tcPrChange w:id="24" w:author="Elisa Kerschbaumer" w:date="2023-10-11T18:59:00Z">
              <w:tcPr>
                <w:tcW w:w="2972"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3FFBDC6"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personnel</w:t>
            </w:r>
          </w:p>
        </w:tc>
        <w:tc>
          <w:tcPr>
            <w:tcW w:w="2268" w:type="dxa"/>
            <w:tcBorders>
              <w:top w:val="nil"/>
              <w:left w:val="nil"/>
              <w:bottom w:val="single" w:sz="4" w:space="0" w:color="auto"/>
              <w:right w:val="single" w:sz="4" w:space="0" w:color="auto"/>
            </w:tcBorders>
            <w:shd w:val="clear" w:color="auto" w:fill="auto"/>
            <w:noWrap/>
            <w:vAlign w:val="bottom"/>
            <w:hideMark/>
            <w:tcPrChange w:id="25" w:author="Elisa Kerschbaumer" w:date="2023-10-11T18:59:00Z">
              <w:tcPr>
                <w:tcW w:w="1843" w:type="dxa"/>
                <w:tcBorders>
                  <w:top w:val="nil"/>
                  <w:left w:val="nil"/>
                  <w:bottom w:val="single" w:sz="4" w:space="0" w:color="auto"/>
                  <w:right w:val="single" w:sz="4" w:space="0" w:color="auto"/>
                </w:tcBorders>
                <w:shd w:val="clear" w:color="auto" w:fill="auto"/>
                <w:noWrap/>
                <w:vAlign w:val="bottom"/>
                <w:hideMark/>
              </w:tcPr>
            </w:tcPrChange>
          </w:tcPr>
          <w:p w14:paraId="051FF47A"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100,000.00 </w:t>
            </w:r>
          </w:p>
        </w:tc>
        <w:tc>
          <w:tcPr>
            <w:tcW w:w="2126" w:type="dxa"/>
            <w:tcBorders>
              <w:top w:val="nil"/>
              <w:left w:val="nil"/>
              <w:bottom w:val="single" w:sz="4" w:space="0" w:color="auto"/>
              <w:right w:val="single" w:sz="4" w:space="0" w:color="auto"/>
            </w:tcBorders>
            <w:shd w:val="clear" w:color="auto" w:fill="auto"/>
            <w:noWrap/>
            <w:vAlign w:val="bottom"/>
            <w:hideMark/>
            <w:tcPrChange w:id="26" w:author="Elisa Kerschbaumer" w:date="2023-10-11T18:59:00Z">
              <w:tcPr>
                <w:tcW w:w="1984" w:type="dxa"/>
                <w:tcBorders>
                  <w:top w:val="nil"/>
                  <w:left w:val="nil"/>
                  <w:bottom w:val="single" w:sz="4" w:space="0" w:color="auto"/>
                  <w:right w:val="single" w:sz="4" w:space="0" w:color="auto"/>
                </w:tcBorders>
                <w:shd w:val="clear" w:color="auto" w:fill="auto"/>
                <w:noWrap/>
                <w:vAlign w:val="bottom"/>
                <w:hideMark/>
              </w:tcPr>
            </w:tcPrChange>
          </w:tcPr>
          <w:p w14:paraId="35F2B1DB"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132,000.00 </w:t>
            </w:r>
          </w:p>
        </w:tc>
        <w:tc>
          <w:tcPr>
            <w:tcW w:w="2977" w:type="dxa"/>
            <w:tcBorders>
              <w:top w:val="nil"/>
              <w:left w:val="nil"/>
              <w:bottom w:val="single" w:sz="4" w:space="0" w:color="auto"/>
              <w:right w:val="single" w:sz="4" w:space="0" w:color="auto"/>
            </w:tcBorders>
            <w:shd w:val="clear" w:color="auto" w:fill="auto"/>
            <w:noWrap/>
            <w:vAlign w:val="bottom"/>
            <w:hideMark/>
            <w:tcPrChange w:id="27" w:author="Elisa Kerschbaumer" w:date="2023-10-11T18:59:00Z">
              <w:tcPr>
                <w:tcW w:w="2694" w:type="dxa"/>
                <w:tcBorders>
                  <w:top w:val="nil"/>
                  <w:left w:val="nil"/>
                  <w:bottom w:val="single" w:sz="4" w:space="0" w:color="auto"/>
                  <w:right w:val="single" w:sz="4" w:space="0" w:color="auto"/>
                </w:tcBorders>
                <w:shd w:val="clear" w:color="auto" w:fill="auto"/>
                <w:noWrap/>
                <w:vAlign w:val="bottom"/>
                <w:hideMark/>
              </w:tcPr>
            </w:tcPrChange>
          </w:tcPr>
          <w:p w14:paraId="3A9DE79D"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it's more than +30%</w:t>
            </w:r>
          </w:p>
        </w:tc>
      </w:tr>
      <w:tr w:rsidR="000F4DC0" w:rsidRPr="000F4DC0" w14:paraId="54F874F9" w14:textId="77777777" w:rsidTr="551CEE23">
        <w:trPr>
          <w:trHeight w:val="290"/>
          <w:trPrChange w:id="28" w:author="Elisa Kerschbaumer" w:date="2023-10-11T18:59:00Z">
            <w:trPr>
              <w:trHeight w:val="290"/>
            </w:trPr>
          </w:trPrChange>
        </w:trPr>
        <w:tc>
          <w:tcPr>
            <w:tcW w:w="2122" w:type="dxa"/>
            <w:tcBorders>
              <w:top w:val="nil"/>
              <w:left w:val="single" w:sz="4" w:space="0" w:color="auto"/>
              <w:bottom w:val="single" w:sz="4" w:space="0" w:color="auto"/>
              <w:right w:val="single" w:sz="4" w:space="0" w:color="auto"/>
            </w:tcBorders>
            <w:shd w:val="clear" w:color="auto" w:fill="auto"/>
            <w:noWrap/>
            <w:vAlign w:val="bottom"/>
            <w:hideMark/>
            <w:tcPrChange w:id="29" w:author="Elisa Kerschbaumer" w:date="2023-10-11T18:59:00Z">
              <w:tcPr>
                <w:tcW w:w="2972"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BD3B73"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travel</w:t>
            </w:r>
          </w:p>
        </w:tc>
        <w:tc>
          <w:tcPr>
            <w:tcW w:w="2268" w:type="dxa"/>
            <w:tcBorders>
              <w:top w:val="nil"/>
              <w:left w:val="nil"/>
              <w:bottom w:val="single" w:sz="4" w:space="0" w:color="auto"/>
              <w:right w:val="single" w:sz="4" w:space="0" w:color="auto"/>
            </w:tcBorders>
            <w:shd w:val="clear" w:color="auto" w:fill="auto"/>
            <w:noWrap/>
            <w:vAlign w:val="bottom"/>
            <w:hideMark/>
            <w:tcPrChange w:id="30" w:author="Elisa Kerschbaumer" w:date="2023-10-11T18:59:00Z">
              <w:tcPr>
                <w:tcW w:w="1843" w:type="dxa"/>
                <w:tcBorders>
                  <w:top w:val="nil"/>
                  <w:left w:val="nil"/>
                  <w:bottom w:val="single" w:sz="4" w:space="0" w:color="auto"/>
                  <w:right w:val="single" w:sz="4" w:space="0" w:color="auto"/>
                </w:tcBorders>
                <w:shd w:val="clear" w:color="auto" w:fill="auto"/>
                <w:noWrap/>
                <w:vAlign w:val="bottom"/>
                <w:hideMark/>
              </w:tcPr>
            </w:tcPrChange>
          </w:tcPr>
          <w:p w14:paraId="069E982D"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10,000.00 </w:t>
            </w:r>
          </w:p>
        </w:tc>
        <w:tc>
          <w:tcPr>
            <w:tcW w:w="2126" w:type="dxa"/>
            <w:tcBorders>
              <w:top w:val="nil"/>
              <w:left w:val="nil"/>
              <w:bottom w:val="single" w:sz="4" w:space="0" w:color="auto"/>
              <w:right w:val="single" w:sz="4" w:space="0" w:color="auto"/>
            </w:tcBorders>
            <w:shd w:val="clear" w:color="auto" w:fill="auto"/>
            <w:noWrap/>
            <w:vAlign w:val="bottom"/>
            <w:hideMark/>
            <w:tcPrChange w:id="31" w:author="Elisa Kerschbaumer" w:date="2023-10-11T18:59:00Z">
              <w:tcPr>
                <w:tcW w:w="1984" w:type="dxa"/>
                <w:tcBorders>
                  <w:top w:val="nil"/>
                  <w:left w:val="nil"/>
                  <w:bottom w:val="single" w:sz="4" w:space="0" w:color="auto"/>
                  <w:right w:val="single" w:sz="4" w:space="0" w:color="auto"/>
                </w:tcBorders>
                <w:shd w:val="clear" w:color="auto" w:fill="auto"/>
                <w:noWrap/>
                <w:vAlign w:val="bottom"/>
                <w:hideMark/>
              </w:tcPr>
            </w:tcPrChange>
          </w:tcPr>
          <w:p w14:paraId="0D40B152"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14,000.00 </w:t>
            </w:r>
          </w:p>
        </w:tc>
        <w:tc>
          <w:tcPr>
            <w:tcW w:w="2977" w:type="dxa"/>
            <w:tcBorders>
              <w:top w:val="nil"/>
              <w:left w:val="nil"/>
              <w:bottom w:val="single" w:sz="4" w:space="0" w:color="auto"/>
              <w:right w:val="single" w:sz="4" w:space="0" w:color="auto"/>
            </w:tcBorders>
            <w:shd w:val="clear" w:color="auto" w:fill="auto"/>
            <w:noWrap/>
            <w:vAlign w:val="bottom"/>
            <w:hideMark/>
            <w:tcPrChange w:id="32" w:author="Elisa Kerschbaumer" w:date="2023-10-11T18:59:00Z">
              <w:tcPr>
                <w:tcW w:w="2694" w:type="dxa"/>
                <w:tcBorders>
                  <w:top w:val="nil"/>
                  <w:left w:val="nil"/>
                  <w:bottom w:val="single" w:sz="4" w:space="0" w:color="auto"/>
                  <w:right w:val="single" w:sz="4" w:space="0" w:color="auto"/>
                </w:tcBorders>
                <w:shd w:val="clear" w:color="auto" w:fill="auto"/>
                <w:noWrap/>
                <w:vAlign w:val="bottom"/>
                <w:hideMark/>
              </w:tcPr>
            </w:tcPrChange>
          </w:tcPr>
          <w:p w14:paraId="05DF4865"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it's more than +30%</w:t>
            </w:r>
          </w:p>
        </w:tc>
      </w:tr>
      <w:tr w:rsidR="000F4DC0" w:rsidRPr="000F4DC0" w14:paraId="6A9FC794" w14:textId="77777777" w:rsidTr="551CEE23">
        <w:trPr>
          <w:trHeight w:val="290"/>
          <w:trPrChange w:id="33" w:author="Elisa Kerschbaumer" w:date="2023-10-11T18:59:00Z">
            <w:trPr>
              <w:trHeight w:val="290"/>
            </w:trPr>
          </w:trPrChange>
        </w:trPr>
        <w:tc>
          <w:tcPr>
            <w:tcW w:w="2122" w:type="dxa"/>
            <w:tcBorders>
              <w:top w:val="nil"/>
              <w:left w:val="single" w:sz="4" w:space="0" w:color="auto"/>
              <w:bottom w:val="single" w:sz="4" w:space="0" w:color="auto"/>
              <w:right w:val="single" w:sz="4" w:space="0" w:color="auto"/>
            </w:tcBorders>
            <w:shd w:val="clear" w:color="auto" w:fill="auto"/>
            <w:noWrap/>
            <w:vAlign w:val="bottom"/>
            <w:hideMark/>
            <w:tcPrChange w:id="34" w:author="Elisa Kerschbaumer" w:date="2023-10-11T18:59:00Z">
              <w:tcPr>
                <w:tcW w:w="2972"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3D5B8FF"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other goods</w:t>
            </w:r>
          </w:p>
        </w:tc>
        <w:tc>
          <w:tcPr>
            <w:tcW w:w="2268" w:type="dxa"/>
            <w:tcBorders>
              <w:top w:val="nil"/>
              <w:left w:val="nil"/>
              <w:bottom w:val="single" w:sz="4" w:space="0" w:color="auto"/>
              <w:right w:val="single" w:sz="4" w:space="0" w:color="auto"/>
            </w:tcBorders>
            <w:shd w:val="clear" w:color="auto" w:fill="auto"/>
            <w:noWrap/>
            <w:vAlign w:val="bottom"/>
            <w:hideMark/>
            <w:tcPrChange w:id="35" w:author="Elisa Kerschbaumer" w:date="2023-10-11T18:59:00Z">
              <w:tcPr>
                <w:tcW w:w="1843" w:type="dxa"/>
                <w:tcBorders>
                  <w:top w:val="nil"/>
                  <w:left w:val="nil"/>
                  <w:bottom w:val="single" w:sz="4" w:space="0" w:color="auto"/>
                  <w:right w:val="single" w:sz="4" w:space="0" w:color="auto"/>
                </w:tcBorders>
                <w:shd w:val="clear" w:color="auto" w:fill="auto"/>
                <w:noWrap/>
                <w:vAlign w:val="bottom"/>
                <w:hideMark/>
              </w:tcPr>
            </w:tcPrChange>
          </w:tcPr>
          <w:p w14:paraId="7926F9DB"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10,000.00 </w:t>
            </w:r>
          </w:p>
        </w:tc>
        <w:tc>
          <w:tcPr>
            <w:tcW w:w="2126" w:type="dxa"/>
            <w:tcBorders>
              <w:top w:val="nil"/>
              <w:left w:val="nil"/>
              <w:bottom w:val="single" w:sz="4" w:space="0" w:color="auto"/>
              <w:right w:val="single" w:sz="4" w:space="0" w:color="auto"/>
            </w:tcBorders>
            <w:shd w:val="clear" w:color="auto" w:fill="auto"/>
            <w:noWrap/>
            <w:vAlign w:val="bottom"/>
            <w:hideMark/>
            <w:tcPrChange w:id="36" w:author="Elisa Kerschbaumer" w:date="2023-10-11T18:59:00Z">
              <w:tcPr>
                <w:tcW w:w="1984" w:type="dxa"/>
                <w:tcBorders>
                  <w:top w:val="nil"/>
                  <w:left w:val="nil"/>
                  <w:bottom w:val="single" w:sz="4" w:space="0" w:color="auto"/>
                  <w:right w:val="single" w:sz="4" w:space="0" w:color="auto"/>
                </w:tcBorders>
                <w:shd w:val="clear" w:color="auto" w:fill="auto"/>
                <w:noWrap/>
                <w:vAlign w:val="bottom"/>
                <w:hideMark/>
              </w:tcPr>
            </w:tcPrChange>
          </w:tcPr>
          <w:p w14:paraId="674C43FD"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5,000.00 </w:t>
            </w:r>
          </w:p>
        </w:tc>
        <w:tc>
          <w:tcPr>
            <w:tcW w:w="2977" w:type="dxa"/>
            <w:tcBorders>
              <w:top w:val="nil"/>
              <w:left w:val="nil"/>
              <w:bottom w:val="single" w:sz="4" w:space="0" w:color="auto"/>
              <w:right w:val="single" w:sz="4" w:space="0" w:color="auto"/>
            </w:tcBorders>
            <w:shd w:val="clear" w:color="auto" w:fill="auto"/>
            <w:noWrap/>
            <w:vAlign w:val="bottom"/>
            <w:hideMark/>
            <w:tcPrChange w:id="37" w:author="Elisa Kerschbaumer" w:date="2023-10-11T18:59:00Z">
              <w:tcPr>
                <w:tcW w:w="2694" w:type="dxa"/>
                <w:tcBorders>
                  <w:top w:val="nil"/>
                  <w:left w:val="nil"/>
                  <w:bottom w:val="single" w:sz="4" w:space="0" w:color="auto"/>
                  <w:right w:val="single" w:sz="4" w:space="0" w:color="auto"/>
                </w:tcBorders>
                <w:shd w:val="clear" w:color="auto" w:fill="auto"/>
                <w:noWrap/>
                <w:vAlign w:val="bottom"/>
                <w:hideMark/>
              </w:tcPr>
            </w:tcPrChange>
          </w:tcPr>
          <w:p w14:paraId="73D91D72"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it's more than -30%</w:t>
            </w:r>
          </w:p>
        </w:tc>
      </w:tr>
      <w:tr w:rsidR="000F4DC0" w:rsidRPr="000F4DC0" w14:paraId="594E429C" w14:textId="77777777" w:rsidTr="551CEE23">
        <w:trPr>
          <w:trHeight w:val="290"/>
          <w:trPrChange w:id="38" w:author="Elisa Kerschbaumer" w:date="2023-10-11T18:59:00Z">
            <w:trPr>
              <w:trHeight w:val="290"/>
            </w:trPr>
          </w:trPrChange>
        </w:trPr>
        <w:tc>
          <w:tcPr>
            <w:tcW w:w="2122" w:type="dxa"/>
            <w:tcBorders>
              <w:top w:val="nil"/>
              <w:left w:val="single" w:sz="4" w:space="0" w:color="auto"/>
              <w:bottom w:val="single" w:sz="4" w:space="0" w:color="auto"/>
              <w:right w:val="single" w:sz="4" w:space="0" w:color="auto"/>
            </w:tcBorders>
            <w:shd w:val="clear" w:color="auto" w:fill="auto"/>
            <w:noWrap/>
            <w:vAlign w:val="bottom"/>
            <w:hideMark/>
            <w:tcPrChange w:id="39" w:author="Elisa Kerschbaumer" w:date="2023-10-11T18:59:00Z">
              <w:tcPr>
                <w:tcW w:w="2972"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B3131D6"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subcontracting</w:t>
            </w:r>
          </w:p>
        </w:tc>
        <w:tc>
          <w:tcPr>
            <w:tcW w:w="2268" w:type="dxa"/>
            <w:tcBorders>
              <w:top w:val="nil"/>
              <w:left w:val="nil"/>
              <w:bottom w:val="single" w:sz="4" w:space="0" w:color="auto"/>
              <w:right w:val="single" w:sz="4" w:space="0" w:color="auto"/>
            </w:tcBorders>
            <w:shd w:val="clear" w:color="auto" w:fill="auto"/>
            <w:noWrap/>
            <w:vAlign w:val="bottom"/>
            <w:hideMark/>
            <w:tcPrChange w:id="40" w:author="Elisa Kerschbaumer" w:date="2023-10-11T18:59:00Z">
              <w:tcPr>
                <w:tcW w:w="1843" w:type="dxa"/>
                <w:tcBorders>
                  <w:top w:val="nil"/>
                  <w:left w:val="nil"/>
                  <w:bottom w:val="single" w:sz="4" w:space="0" w:color="auto"/>
                  <w:right w:val="single" w:sz="4" w:space="0" w:color="auto"/>
                </w:tcBorders>
                <w:shd w:val="clear" w:color="auto" w:fill="auto"/>
                <w:noWrap/>
                <w:vAlign w:val="bottom"/>
                <w:hideMark/>
              </w:tcPr>
            </w:tcPrChange>
          </w:tcPr>
          <w:p w14:paraId="3951C877"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10,000.00 </w:t>
            </w:r>
          </w:p>
        </w:tc>
        <w:tc>
          <w:tcPr>
            <w:tcW w:w="2126" w:type="dxa"/>
            <w:tcBorders>
              <w:top w:val="nil"/>
              <w:left w:val="nil"/>
              <w:bottom w:val="single" w:sz="4" w:space="0" w:color="auto"/>
              <w:right w:val="single" w:sz="4" w:space="0" w:color="auto"/>
            </w:tcBorders>
            <w:shd w:val="clear" w:color="auto" w:fill="auto"/>
            <w:noWrap/>
            <w:vAlign w:val="bottom"/>
            <w:hideMark/>
            <w:tcPrChange w:id="41" w:author="Elisa Kerschbaumer" w:date="2023-10-11T18:59:00Z">
              <w:tcPr>
                <w:tcW w:w="1984" w:type="dxa"/>
                <w:tcBorders>
                  <w:top w:val="nil"/>
                  <w:left w:val="nil"/>
                  <w:bottom w:val="single" w:sz="4" w:space="0" w:color="auto"/>
                  <w:right w:val="single" w:sz="4" w:space="0" w:color="auto"/>
                </w:tcBorders>
                <w:shd w:val="clear" w:color="auto" w:fill="auto"/>
                <w:noWrap/>
                <w:vAlign w:val="bottom"/>
                <w:hideMark/>
              </w:tcPr>
            </w:tcPrChange>
          </w:tcPr>
          <w:p w14:paraId="11846263" w14:textId="77777777" w:rsidR="000F4DC0" w:rsidRPr="000F4DC0" w:rsidRDefault="000F4DC0" w:rsidP="000F4DC0">
            <w:pPr>
              <w:jc w:val="right"/>
              <w:rPr>
                <w:rFonts w:ascii="Calibri" w:hAnsi="Calibri" w:cs="Calibri"/>
                <w:sz w:val="22"/>
                <w:szCs w:val="22"/>
                <w:lang w:val="en-GB" w:eastAsia="en-GB"/>
              </w:rPr>
            </w:pPr>
            <w:r w:rsidRPr="551CEE23">
              <w:rPr>
                <w:rFonts w:ascii="Calibri" w:hAnsi="Calibri" w:cs="Calibri"/>
                <w:sz w:val="22"/>
                <w:szCs w:val="22"/>
                <w:lang w:val="en-GB" w:eastAsia="en-GB"/>
              </w:rPr>
              <w:t xml:space="preserve"> €      10,500.00 </w:t>
            </w:r>
          </w:p>
        </w:tc>
        <w:tc>
          <w:tcPr>
            <w:tcW w:w="2977" w:type="dxa"/>
            <w:tcBorders>
              <w:top w:val="nil"/>
              <w:left w:val="nil"/>
              <w:bottom w:val="single" w:sz="4" w:space="0" w:color="auto"/>
              <w:right w:val="single" w:sz="4" w:space="0" w:color="auto"/>
            </w:tcBorders>
            <w:shd w:val="clear" w:color="auto" w:fill="auto"/>
            <w:noWrap/>
            <w:vAlign w:val="bottom"/>
            <w:hideMark/>
            <w:tcPrChange w:id="42" w:author="Elisa Kerschbaumer" w:date="2023-10-11T18:59:00Z">
              <w:tcPr>
                <w:tcW w:w="2694" w:type="dxa"/>
                <w:tcBorders>
                  <w:top w:val="nil"/>
                  <w:left w:val="nil"/>
                  <w:bottom w:val="single" w:sz="4" w:space="0" w:color="auto"/>
                  <w:right w:val="single" w:sz="4" w:space="0" w:color="auto"/>
                </w:tcBorders>
                <w:shd w:val="clear" w:color="auto" w:fill="auto"/>
                <w:noWrap/>
                <w:vAlign w:val="bottom"/>
                <w:hideMark/>
              </w:tcPr>
            </w:tcPrChange>
          </w:tcPr>
          <w:p w14:paraId="1EBF2BAF" w14:textId="77777777" w:rsidR="000F4DC0" w:rsidRPr="000F4DC0" w:rsidRDefault="000F4DC0" w:rsidP="000F4DC0">
            <w:pPr>
              <w:rPr>
                <w:rFonts w:ascii="Calibri" w:hAnsi="Calibri" w:cs="Calibri"/>
                <w:sz w:val="22"/>
                <w:szCs w:val="22"/>
                <w:lang w:val="en-GB" w:eastAsia="en-GB"/>
              </w:rPr>
            </w:pPr>
            <w:r w:rsidRPr="551CEE23">
              <w:rPr>
                <w:rFonts w:ascii="Calibri" w:hAnsi="Calibri" w:cs="Calibri"/>
                <w:sz w:val="22"/>
                <w:szCs w:val="22"/>
                <w:lang w:val="en-GB" w:eastAsia="en-GB"/>
              </w:rPr>
              <w:t>it's more than the original budget</w:t>
            </w:r>
          </w:p>
        </w:tc>
      </w:tr>
    </w:tbl>
    <w:p w14:paraId="22FD99E8" w14:textId="77777777" w:rsidR="000F4DC0" w:rsidRPr="000F4DC0" w:rsidRDefault="000F4DC0" w:rsidP="00383317">
      <w:pPr>
        <w:pStyle w:val="ListParagraph"/>
        <w:spacing w:after="200" w:line="276" w:lineRule="auto"/>
        <w:ind w:left="1080"/>
        <w:jc w:val="both"/>
        <w:rPr>
          <w:lang w:val="en-GB"/>
          <w:rPrChange w:id="43" w:author="Elisa Kerschbaumer" w:date="2023-10-11T18:58:00Z">
            <w:rPr/>
          </w:rPrChange>
        </w:rPr>
      </w:pPr>
    </w:p>
    <w:p w14:paraId="016FEA93" w14:textId="49490486" w:rsidR="00383317" w:rsidRPr="00CA01B7" w:rsidRDefault="00383317" w:rsidP="551CEE23">
      <w:pPr>
        <w:pStyle w:val="ListParagraph"/>
        <w:spacing w:after="200" w:line="276" w:lineRule="auto"/>
        <w:ind w:left="1080"/>
        <w:jc w:val="both"/>
      </w:pPr>
    </w:p>
    <w:p w14:paraId="3847D1C5" w14:textId="4B983E7B" w:rsidR="00973B36" w:rsidRPr="00CA01B7" w:rsidRDefault="00C62BC8" w:rsidP="00C05754">
      <w:pPr>
        <w:pStyle w:val="ListParagraph"/>
        <w:numPr>
          <w:ilvl w:val="0"/>
          <w:numId w:val="25"/>
        </w:numPr>
        <w:spacing w:after="200" w:line="276" w:lineRule="auto"/>
        <w:jc w:val="both"/>
      </w:pPr>
      <w:r>
        <w:t>Redistribution of budget between partners</w:t>
      </w:r>
      <w:r w:rsidR="00591497">
        <w:t>: Distribute one of the budgets of Partner 1 to Partner 2</w:t>
      </w:r>
      <w:r w:rsidR="000310B6">
        <w:t xml:space="preserve"> </w:t>
      </w:r>
    </w:p>
    <w:p w14:paraId="6825A522" w14:textId="003AA2E0" w:rsidR="00973B36" w:rsidRPr="00E35F6D" w:rsidRDefault="00C62BC8" w:rsidP="00C05754">
      <w:pPr>
        <w:pStyle w:val="ListParagraph"/>
        <w:numPr>
          <w:ilvl w:val="0"/>
          <w:numId w:val="25"/>
        </w:numPr>
        <w:spacing w:after="200" w:line="276" w:lineRule="auto"/>
        <w:jc w:val="both"/>
      </w:pPr>
      <w:r>
        <w:t>Increase</w:t>
      </w:r>
      <w:r w:rsidR="000F4DC0">
        <w:t>/decrease</w:t>
      </w:r>
      <w:r>
        <w:t xml:space="preserve"> of the subcontracting budget-line (any amount)</w:t>
      </w:r>
    </w:p>
    <w:p w14:paraId="569D043F" w14:textId="69912127" w:rsidR="00591497" w:rsidRPr="00E35F6D" w:rsidRDefault="00C62BC8" w:rsidP="00C05754">
      <w:pPr>
        <w:pStyle w:val="ListParagraph"/>
        <w:numPr>
          <w:ilvl w:val="0"/>
          <w:numId w:val="25"/>
        </w:numPr>
        <w:spacing w:after="200" w:line="276" w:lineRule="auto"/>
        <w:jc w:val="both"/>
      </w:pPr>
      <w:r>
        <w:t>Decrease/increase of the overall project budget</w:t>
      </w:r>
    </w:p>
    <w:p w14:paraId="5D1BB5EB" w14:textId="05A7B879" w:rsidR="00967304" w:rsidRDefault="00C62BC8" w:rsidP="00093E54">
      <w:pPr>
        <w:pStyle w:val="ListParagraph"/>
        <w:numPr>
          <w:ilvl w:val="0"/>
          <w:numId w:val="25"/>
        </w:numPr>
        <w:spacing w:after="200" w:line="276" w:lineRule="auto"/>
        <w:jc w:val="both"/>
      </w:pPr>
      <w:r>
        <w:t xml:space="preserve">Changes to the project </w:t>
      </w:r>
      <w:r w:rsidR="00967304">
        <w:t>end date on CFP Application Form</w:t>
      </w:r>
      <w:r>
        <w:t xml:space="preserve"> </w:t>
      </w:r>
    </w:p>
    <w:p w14:paraId="2DEC0934" w14:textId="3255FB9E" w:rsidR="00093E54" w:rsidRDefault="00093E54" w:rsidP="00967304">
      <w:pPr>
        <w:spacing w:after="200" w:line="276" w:lineRule="auto"/>
        <w:ind w:left="720"/>
        <w:jc w:val="both"/>
      </w:pPr>
      <w:r>
        <w:t xml:space="preserve">When the leader Partner submitting the online form, a </w:t>
      </w:r>
      <w:commentRangeStart w:id="44"/>
      <w:commentRangeStart w:id="45"/>
      <w:r>
        <w:t xml:space="preserve">mandatory </w:t>
      </w:r>
      <w:r w:rsidR="00CA01B7">
        <w:t>textbox</w:t>
      </w:r>
      <w:r>
        <w:t xml:space="preserve"> </w:t>
      </w:r>
      <w:commentRangeEnd w:id="44"/>
      <w:r>
        <w:rPr>
          <w:rStyle w:val="CommentReference"/>
        </w:rPr>
        <w:commentReference w:id="44"/>
      </w:r>
      <w:commentRangeEnd w:id="45"/>
      <w:r>
        <w:rPr>
          <w:rStyle w:val="CommentReference"/>
        </w:rPr>
        <w:commentReference w:id="45"/>
      </w:r>
      <w:r>
        <w:t>where to include a brief explanation of the changes applied (</w:t>
      </w:r>
      <w:r w:rsidR="00662210">
        <w:t>EITUM</w:t>
      </w:r>
      <w:r>
        <w:t xml:space="preserve"> need</w:t>
      </w:r>
      <w:r w:rsidR="00662210">
        <w:t>s</w:t>
      </w:r>
      <w:r>
        <w:t xml:space="preserve"> </w:t>
      </w:r>
      <w:r w:rsidR="00662210">
        <w:t>the leader partner</w:t>
      </w:r>
      <w:r>
        <w:t xml:space="preserve"> to provide a justification of what they ask).</w:t>
      </w:r>
    </w:p>
    <w:p w14:paraId="3C1854A7" w14:textId="477AB397" w:rsidR="0049644A" w:rsidRDefault="00093E54" w:rsidP="00093E54">
      <w:pPr>
        <w:spacing w:after="200" w:line="276" w:lineRule="auto"/>
        <w:jc w:val="both"/>
      </w:pPr>
      <w:r>
        <w:t xml:space="preserve">Once </w:t>
      </w:r>
      <w:r w:rsidR="00662210">
        <w:t xml:space="preserve">one of </w:t>
      </w:r>
      <w:r>
        <w:t xml:space="preserve">the above changes </w:t>
      </w:r>
      <w:r w:rsidR="005A34AC">
        <w:t>have</w:t>
      </w:r>
      <w:r>
        <w:t xml:space="preserve"> been done,</w:t>
      </w:r>
      <w:r w:rsidR="0049644A">
        <w:t xml:space="preserve"> the CFP Application Form’s status changes to “Approve with condition”.</w:t>
      </w:r>
    </w:p>
    <w:p w14:paraId="52A2D4CC" w14:textId="17B79332" w:rsidR="000412E3" w:rsidRDefault="000412E3" w:rsidP="000412E3">
      <w:pPr>
        <w:pStyle w:val="ListParagraph"/>
        <w:numPr>
          <w:ilvl w:val="0"/>
          <w:numId w:val="23"/>
        </w:numPr>
        <w:spacing w:line="276" w:lineRule="auto"/>
        <w:jc w:val="both"/>
      </w:pPr>
      <w:r>
        <w:t>Project Manager should be notified when a change request has been submitted.</w:t>
      </w:r>
    </w:p>
    <w:p w14:paraId="13C44B43" w14:textId="057D399B" w:rsidR="00DD070A" w:rsidRDefault="00DD070A" w:rsidP="000412E3">
      <w:pPr>
        <w:pStyle w:val="ListParagraph"/>
        <w:numPr>
          <w:ilvl w:val="0"/>
          <w:numId w:val="23"/>
        </w:numPr>
        <w:spacing w:line="276" w:lineRule="auto"/>
        <w:jc w:val="both"/>
      </w:pPr>
      <w:r>
        <w:t xml:space="preserve">The modified value </w:t>
      </w:r>
      <w:r w:rsidR="002111EC">
        <w:t>will be in red</w:t>
      </w:r>
    </w:p>
    <w:p w14:paraId="4765D258" w14:textId="450E1EAB" w:rsidR="0A6586FE" w:rsidRDefault="0A6586FE" w:rsidP="68B55F73">
      <w:pPr>
        <w:pStyle w:val="ListParagraph"/>
        <w:numPr>
          <w:ilvl w:val="0"/>
          <w:numId w:val="23"/>
        </w:numPr>
        <w:spacing w:line="276" w:lineRule="auto"/>
        <w:jc w:val="both"/>
      </w:pPr>
      <w:r w:rsidRPr="551CEE23">
        <w:t xml:space="preserve">The modified part will be in a section of the application form when the status of form is “pending approval”. Once </w:t>
      </w:r>
      <w:r w:rsidR="7DB689E5" w:rsidRPr="551CEE23">
        <w:t>these modifications</w:t>
      </w:r>
      <w:r w:rsidRPr="551CEE23">
        <w:t xml:space="preserve"> have been approved, the status of form changes back to “approved”, this section will disappear.</w:t>
      </w:r>
    </w:p>
    <w:p w14:paraId="029721B2" w14:textId="7982C361" w:rsidR="004C5053" w:rsidRDefault="004C5053" w:rsidP="000412E3">
      <w:pPr>
        <w:pStyle w:val="ListParagraph"/>
        <w:numPr>
          <w:ilvl w:val="0"/>
          <w:numId w:val="23"/>
        </w:numPr>
        <w:spacing w:line="276" w:lineRule="auto"/>
        <w:jc w:val="both"/>
      </w:pPr>
      <w:r>
        <w:t>Project Manager should approve the modifications (red parts).</w:t>
      </w:r>
    </w:p>
    <w:p w14:paraId="3596E304" w14:textId="6D9E7168" w:rsidR="00F94BDB" w:rsidRDefault="00F94BDB" w:rsidP="00F94BDB">
      <w:pPr>
        <w:pStyle w:val="ListParagraph"/>
        <w:numPr>
          <w:ilvl w:val="0"/>
          <w:numId w:val="23"/>
        </w:numPr>
        <w:spacing w:line="276" w:lineRule="auto"/>
        <w:jc w:val="both"/>
      </w:pPr>
      <w:r>
        <w:t>Project Manager should have the possibility to include comments/remarks when approving/rejecting</w:t>
      </w:r>
      <w:r w:rsidR="0087375F">
        <w:t>/</w:t>
      </w:r>
      <w:r w:rsidR="00F45992">
        <w:t>send back</w:t>
      </w:r>
      <w:r w:rsidR="0087375F">
        <w:t xml:space="preserve"> for modifications</w:t>
      </w:r>
      <w:r>
        <w:t>.</w:t>
      </w:r>
    </w:p>
    <w:p w14:paraId="1477CA91" w14:textId="49CE9785" w:rsidR="000412E3" w:rsidRDefault="00A64B8B" w:rsidP="00A64B8B">
      <w:pPr>
        <w:pStyle w:val="ListParagraph"/>
        <w:numPr>
          <w:ilvl w:val="0"/>
          <w:numId w:val="21"/>
        </w:numPr>
        <w:spacing w:line="276" w:lineRule="auto"/>
        <w:jc w:val="both"/>
      </w:pPr>
      <w:r>
        <w:t xml:space="preserve">In case of rejection, the Project Leader should be notified that the </w:t>
      </w:r>
      <w:r w:rsidR="0029367C">
        <w:t>modification</w:t>
      </w:r>
      <w:r>
        <w:t xml:space="preserve"> has been rejected and he can see the reject reason.</w:t>
      </w:r>
    </w:p>
    <w:p w14:paraId="4B4571F1" w14:textId="00DD4B41" w:rsidR="003E2A74" w:rsidRDefault="003007A2" w:rsidP="0029367C">
      <w:pPr>
        <w:pStyle w:val="ListParagraph"/>
        <w:numPr>
          <w:ilvl w:val="0"/>
          <w:numId w:val="21"/>
        </w:numPr>
        <w:spacing w:line="276" w:lineRule="auto"/>
        <w:jc w:val="both"/>
      </w:pPr>
      <w:commentRangeStart w:id="47"/>
      <w:r>
        <w:t xml:space="preserve">In case approval: </w:t>
      </w:r>
      <w:r w:rsidR="003E2A74">
        <w:t xml:space="preserve"> The system should store the first version of the application form, but the new version should become the official one (replacing the first one).</w:t>
      </w:r>
      <w:commentRangeEnd w:id="47"/>
      <w:r>
        <w:rPr>
          <w:rStyle w:val="CommentReference"/>
        </w:rPr>
        <w:commentReference w:id="47"/>
      </w:r>
    </w:p>
    <w:p w14:paraId="4230FBEC" w14:textId="5C4F1135" w:rsidR="003E2A74" w:rsidRDefault="003E2A74" w:rsidP="003E2A74">
      <w:pPr>
        <w:pStyle w:val="ListParagraph"/>
        <w:spacing w:line="276" w:lineRule="auto"/>
        <w:jc w:val="both"/>
      </w:pPr>
      <w:r>
        <w:t xml:space="preserve">New changes will be applied </w:t>
      </w:r>
      <w:r w:rsidR="003E6D74">
        <w:t>on</w:t>
      </w:r>
      <w:r>
        <w:t xml:space="preserve"> the latest version, not </w:t>
      </w:r>
      <w:r w:rsidR="003E6D74">
        <w:t>on</w:t>
      </w:r>
      <w:r>
        <w:t xml:space="preserve"> the original one.</w:t>
      </w:r>
    </w:p>
    <w:p w14:paraId="48871646" w14:textId="7200CC07" w:rsidR="00812288" w:rsidRDefault="000F4DC0" w:rsidP="00812288">
      <w:pPr>
        <w:pStyle w:val="ListParagraph"/>
        <w:numPr>
          <w:ilvl w:val="0"/>
          <w:numId w:val="21"/>
        </w:numPr>
        <w:spacing w:line="276" w:lineRule="auto"/>
        <w:jc w:val="both"/>
      </w:pPr>
      <w:r>
        <w:lastRenderedPageBreak/>
        <w:t>In case of “send back for modifications”: the project leader should be notified additional action is needed from his side and see the comments of the project manager.</w:t>
      </w:r>
    </w:p>
    <w:p w14:paraId="1B97B54D" w14:textId="6C3D709D" w:rsidR="003007A2" w:rsidRDefault="003007A2" w:rsidP="003E2A74">
      <w:pPr>
        <w:pStyle w:val="ListParagraph"/>
        <w:spacing w:line="276" w:lineRule="auto"/>
        <w:jc w:val="both"/>
      </w:pPr>
    </w:p>
    <w:p w14:paraId="7FD06B8B" w14:textId="12ABADAA" w:rsidR="00812288" w:rsidRDefault="00812288" w:rsidP="00812288">
      <w:pPr>
        <w:spacing w:after="200" w:line="276" w:lineRule="auto"/>
        <w:jc w:val="both"/>
      </w:pPr>
      <w:r>
        <w:t>Implementation</w:t>
      </w:r>
      <w:r w:rsidR="000C0366">
        <w:t xml:space="preserve"> of Use Case #1 and #2</w:t>
      </w:r>
      <w:ins w:id="48" w:author="Hamilton Nieri" w:date="2023-11-07T17:37:00Z">
        <w:r>
          <w:t>:</w:t>
        </w:r>
      </w:ins>
    </w:p>
    <w:p w14:paraId="79BAABE7" w14:textId="77777777" w:rsidR="00812288" w:rsidRDefault="00812288" w:rsidP="00812288">
      <w:pPr>
        <w:pStyle w:val="ListParagraph"/>
        <w:numPr>
          <w:ilvl w:val="0"/>
          <w:numId w:val="42"/>
        </w:numPr>
        <w:spacing w:after="200" w:line="276" w:lineRule="auto"/>
        <w:jc w:val="both"/>
      </w:pPr>
      <w:r>
        <w:t>If the CFP App status is Approved and the current logged in user is Project Lead Partner, then add the custom action button “Project Change Request” to the online form header.</w:t>
      </w:r>
    </w:p>
    <w:p w14:paraId="0961B93A" w14:textId="579F7209" w:rsidR="00812288" w:rsidRDefault="00812288" w:rsidP="00812288">
      <w:pPr>
        <w:pStyle w:val="ListParagraph"/>
        <w:numPr>
          <w:ilvl w:val="0"/>
          <w:numId w:val="42"/>
        </w:numPr>
        <w:spacing w:after="200" w:line="276" w:lineRule="auto"/>
        <w:jc w:val="both"/>
      </w:pPr>
      <w:r>
        <w:t xml:space="preserve">Once it is hit by the user, the fields and </w:t>
      </w:r>
      <w:r w:rsidR="6B2C3148">
        <w:t>sub records</w:t>
      </w:r>
      <w:r>
        <w:t xml:space="preserve"> listed above and below will be enabled for editing and the Submit button will replace the “Project Change Request” button at the top of the page.</w:t>
      </w:r>
    </w:p>
    <w:p w14:paraId="347F7F92" w14:textId="2C632A74" w:rsidR="00812288" w:rsidRDefault="00812288" w:rsidP="00812288">
      <w:pPr>
        <w:pStyle w:val="ListParagraph"/>
        <w:numPr>
          <w:ilvl w:val="0"/>
          <w:numId w:val="42"/>
        </w:numPr>
        <w:spacing w:after="200" w:line="276" w:lineRule="auto"/>
        <w:jc w:val="both"/>
      </w:pPr>
      <w:r>
        <w:t>When the user clicks on the Submit button</w:t>
      </w:r>
      <w:r w:rsidR="00223C56">
        <w:t xml:space="preserve"> and then inputs the change request reason</w:t>
      </w:r>
      <w:r>
        <w:t>, it will append a body parameter that indicates this is the project change request</w:t>
      </w:r>
      <w:r w:rsidR="00223C56">
        <w:t xml:space="preserve"> and submits the form to the backend script.</w:t>
      </w:r>
    </w:p>
    <w:p w14:paraId="07795ACF" w14:textId="6C020ED8" w:rsidR="00347576" w:rsidRDefault="00347576" w:rsidP="00812288">
      <w:pPr>
        <w:pStyle w:val="ListParagraph"/>
        <w:numPr>
          <w:ilvl w:val="0"/>
          <w:numId w:val="42"/>
        </w:numPr>
        <w:spacing w:after="200" w:line="276" w:lineRule="auto"/>
        <w:jc w:val="both"/>
      </w:pPr>
      <w:r>
        <w:t xml:space="preserve">The backend script </w:t>
      </w:r>
      <w:r w:rsidR="0089039E">
        <w:t xml:space="preserve">is required to </w:t>
      </w:r>
      <w:r w:rsidR="00223C56">
        <w:t xml:space="preserve">log all the changes and </w:t>
      </w:r>
      <w:r w:rsidR="0089039E">
        <w:t xml:space="preserve">check </w:t>
      </w:r>
      <w:r w:rsidR="00223C56">
        <w:t>whether</w:t>
      </w:r>
      <w:r w:rsidR="0089039E">
        <w:t xml:space="preserve"> the current </w:t>
      </w:r>
      <w:r w:rsidR="00711C61">
        <w:t xml:space="preserve">project </w:t>
      </w:r>
      <w:r w:rsidR="0089039E">
        <w:t>change</w:t>
      </w:r>
      <w:r w:rsidR="00711C61">
        <w:t xml:space="preserve"> request</w:t>
      </w:r>
      <w:r w:rsidR="0089039E">
        <w:t xml:space="preserve"> is major or minor based on the rules above and below.</w:t>
      </w:r>
    </w:p>
    <w:p w14:paraId="5C79427F" w14:textId="77777777" w:rsidR="00223C56" w:rsidRDefault="00223C56" w:rsidP="00200668">
      <w:pPr>
        <w:pStyle w:val="ListParagraph"/>
        <w:numPr>
          <w:ilvl w:val="0"/>
          <w:numId w:val="42"/>
        </w:numPr>
        <w:spacing w:after="200" w:line="276" w:lineRule="auto"/>
        <w:ind w:left="723"/>
        <w:jc w:val="both"/>
      </w:pPr>
      <w:r>
        <w:t>The backend script will</w:t>
      </w:r>
      <w:r w:rsidR="0089039E">
        <w:t xml:space="preserve"> </w:t>
      </w:r>
      <w:r>
        <w:t>create a new</w:t>
      </w:r>
      <w:r w:rsidR="0089039E">
        <w:t xml:space="preserve"> </w:t>
      </w:r>
      <w:r>
        <w:t xml:space="preserve">CFP App record and send an email notification to the Project Manager. </w:t>
      </w:r>
    </w:p>
    <w:p w14:paraId="200354FB" w14:textId="77777777" w:rsidR="00A22051" w:rsidRDefault="00A22051" w:rsidP="00223C56">
      <w:pPr>
        <w:pStyle w:val="ListParagraph"/>
        <w:spacing w:after="200" w:line="276" w:lineRule="auto"/>
        <w:jc w:val="both"/>
      </w:pPr>
    </w:p>
    <w:p w14:paraId="418CF233" w14:textId="398CEA85" w:rsidR="0089039E" w:rsidRDefault="00223C56" w:rsidP="00A22051">
      <w:pPr>
        <w:pStyle w:val="ListParagraph"/>
        <w:numPr>
          <w:ilvl w:val="0"/>
          <w:numId w:val="21"/>
        </w:numPr>
        <w:spacing w:after="200" w:line="276" w:lineRule="auto"/>
        <w:jc w:val="both"/>
      </w:pPr>
      <w:commentRangeStart w:id="49"/>
      <w:r>
        <w:t>If it is a minor change, the new CFP App record will have the “Is Official?” checkbox enabled</w:t>
      </w:r>
      <w:r w:rsidR="00973B90">
        <w:t xml:space="preserve"> and the higher </w:t>
      </w:r>
      <w:r w:rsidR="00A22051">
        <w:t>minor</w:t>
      </w:r>
      <w:r w:rsidR="00973B90">
        <w:t xml:space="preserve"> version number (E.g., version 1.0 to 1.1) and the status of “Approved”.</w:t>
      </w:r>
    </w:p>
    <w:p w14:paraId="171DC824" w14:textId="77777777" w:rsidR="00A22051" w:rsidRDefault="00A22051" w:rsidP="00223C56">
      <w:pPr>
        <w:pStyle w:val="ListParagraph"/>
        <w:spacing w:after="200" w:line="276" w:lineRule="auto"/>
        <w:jc w:val="both"/>
      </w:pPr>
    </w:p>
    <w:p w14:paraId="7BFEF5E6" w14:textId="26D11B09" w:rsidR="00A22051" w:rsidRDefault="00973B90" w:rsidP="00A22051">
      <w:pPr>
        <w:pStyle w:val="ListParagraph"/>
        <w:numPr>
          <w:ilvl w:val="0"/>
          <w:numId w:val="21"/>
        </w:numPr>
        <w:spacing w:after="200" w:line="276" w:lineRule="auto"/>
        <w:jc w:val="both"/>
      </w:pPr>
      <w:r>
        <w:t xml:space="preserve">If it is a major change, the new CFP App record will have the “Is Official?” checkbox cleared and the higher </w:t>
      </w:r>
      <w:r w:rsidR="00A22051">
        <w:t>major version number (E.g., version 2.1 to 3.0) and the status of “</w:t>
      </w:r>
      <w:r w:rsidR="00F0337A">
        <w:t>Pending Approval</w:t>
      </w:r>
      <w:r w:rsidR="00A22051">
        <w:t>”.</w:t>
      </w:r>
      <w:commentRangeEnd w:id="49"/>
      <w:r>
        <w:rPr>
          <w:rStyle w:val="CommentReference"/>
        </w:rPr>
        <w:commentReference w:id="49"/>
      </w:r>
    </w:p>
    <w:p w14:paraId="05039BEB" w14:textId="77777777" w:rsidR="00A22051" w:rsidRDefault="00A22051" w:rsidP="00A22051">
      <w:pPr>
        <w:pStyle w:val="ListParagraph"/>
      </w:pPr>
    </w:p>
    <w:p w14:paraId="1ED24DE9" w14:textId="7A22E893" w:rsidR="00A22051" w:rsidRDefault="00786DA5" w:rsidP="00A22051">
      <w:pPr>
        <w:pStyle w:val="ListParagraph"/>
        <w:spacing w:after="200" w:line="276" w:lineRule="auto"/>
        <w:jc w:val="both"/>
      </w:pPr>
      <w:r>
        <w:t>A custom action button “Review Changes” will be made visible to project managers on the CFP App form.</w:t>
      </w:r>
    </w:p>
    <w:p w14:paraId="457B5233" w14:textId="397BD8DE" w:rsidR="00786DA5" w:rsidRDefault="00786DA5" w:rsidP="00A22051">
      <w:pPr>
        <w:pStyle w:val="ListParagraph"/>
        <w:spacing w:after="200" w:line="276" w:lineRule="auto"/>
        <w:jc w:val="both"/>
      </w:pPr>
      <w:r>
        <w:t>When the button is clicked, the user will be brought to a new script-generated page where he can see all the differences from the official version of the CFP App Form</w:t>
      </w:r>
      <w:r w:rsidR="000C0366">
        <w:t>.</w:t>
      </w:r>
    </w:p>
    <w:p w14:paraId="38CAA658" w14:textId="739DEABB" w:rsidR="000C0366" w:rsidRDefault="000C0366" w:rsidP="00A22051">
      <w:pPr>
        <w:pStyle w:val="ListParagraph"/>
        <w:spacing w:after="200" w:line="276" w:lineRule="auto"/>
        <w:jc w:val="both"/>
      </w:pPr>
      <w:r>
        <w:t>There will be “Approve”, “Reject”, “Send back for modification” custom action buttons at the top of the page.</w:t>
      </w:r>
    </w:p>
    <w:p w14:paraId="4768D9BC" w14:textId="341EB69F" w:rsidR="00907FB1" w:rsidRDefault="000C0366" w:rsidP="00A22051">
      <w:pPr>
        <w:pStyle w:val="ListParagraph"/>
        <w:spacing w:after="200" w:line="276" w:lineRule="auto"/>
        <w:jc w:val="both"/>
      </w:pPr>
      <w:r>
        <w:t xml:space="preserve">Reject reason can be at field and </w:t>
      </w:r>
      <w:r w:rsidR="03D0AF28">
        <w:t>sub record</w:t>
      </w:r>
      <w:r>
        <w:t xml:space="preserve"> entry levels as well as body level.</w:t>
      </w:r>
    </w:p>
    <w:p w14:paraId="49F2972B" w14:textId="77777777" w:rsidR="00AE7281" w:rsidRDefault="00AE7281" w:rsidP="00A22051">
      <w:pPr>
        <w:pStyle w:val="ListParagraph"/>
        <w:spacing w:after="200" w:line="276" w:lineRule="auto"/>
        <w:jc w:val="both"/>
      </w:pPr>
    </w:p>
    <w:p w14:paraId="0A6724A6" w14:textId="5DE884FE" w:rsidR="00AE7281" w:rsidRDefault="00AE7281" w:rsidP="00A22051">
      <w:pPr>
        <w:pStyle w:val="ListParagraph"/>
        <w:spacing w:after="200" w:line="276" w:lineRule="auto"/>
        <w:jc w:val="both"/>
      </w:pPr>
      <w:r w:rsidRPr="00AE7281">
        <w:rPr>
          <w:noProof/>
        </w:rPr>
        <w:lastRenderedPageBreak/>
        <w:drawing>
          <wp:inline distT="0" distB="0" distL="0" distR="0" wp14:anchorId="3C42FA70" wp14:editId="0DEA30BA">
            <wp:extent cx="5943600" cy="3035935"/>
            <wp:effectExtent l="0" t="0" r="0" b="0"/>
            <wp:docPr id="92397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72139" name=""/>
                    <pic:cNvPicPr/>
                  </pic:nvPicPr>
                  <pic:blipFill>
                    <a:blip r:embed="rId16"/>
                    <a:stretch>
                      <a:fillRect/>
                    </a:stretch>
                  </pic:blipFill>
                  <pic:spPr>
                    <a:xfrm>
                      <a:off x="0" y="0"/>
                      <a:ext cx="5943600" cy="3035935"/>
                    </a:xfrm>
                    <a:prstGeom prst="rect">
                      <a:avLst/>
                    </a:prstGeom>
                  </pic:spPr>
                </pic:pic>
              </a:graphicData>
            </a:graphic>
          </wp:inline>
        </w:drawing>
      </w:r>
    </w:p>
    <w:p w14:paraId="312F18B2" w14:textId="77777777" w:rsidR="00786DA5" w:rsidRDefault="00786DA5" w:rsidP="00A22051">
      <w:pPr>
        <w:pStyle w:val="ListParagraph"/>
        <w:spacing w:after="200" w:line="276" w:lineRule="auto"/>
        <w:jc w:val="both"/>
      </w:pPr>
    </w:p>
    <w:p w14:paraId="31BAA89D" w14:textId="25F3888C" w:rsidR="00812288" w:rsidRDefault="00AE7281" w:rsidP="003E2A74">
      <w:pPr>
        <w:pStyle w:val="ListParagraph"/>
        <w:spacing w:line="276" w:lineRule="auto"/>
        <w:jc w:val="both"/>
      </w:pPr>
      <w:r>
        <w:t>In case of rejection, the lead partner will receive a notification that contains rejected fields and child record entries with reasons.</w:t>
      </w:r>
    </w:p>
    <w:p w14:paraId="5EF7CDB8" w14:textId="1973E94B" w:rsidR="00AE7281" w:rsidRDefault="00AE7281" w:rsidP="003E2A74">
      <w:pPr>
        <w:pStyle w:val="ListParagraph"/>
        <w:spacing w:line="276" w:lineRule="auto"/>
        <w:jc w:val="both"/>
      </w:pPr>
      <w:r>
        <w:t>In case of approval, the lead partner will be notified of the new status.</w:t>
      </w:r>
    </w:p>
    <w:p w14:paraId="305C1B75" w14:textId="0D559991" w:rsidR="00AE7281" w:rsidRDefault="00AE7281" w:rsidP="003E2A74">
      <w:pPr>
        <w:pStyle w:val="ListParagraph"/>
        <w:spacing w:line="276" w:lineRule="auto"/>
        <w:jc w:val="both"/>
      </w:pPr>
      <w:r>
        <w:t>In case of approval with conditions, the lead partner will be notified of an instruction.</w:t>
      </w:r>
    </w:p>
    <w:p w14:paraId="72BC0EC3" w14:textId="5A321BA7" w:rsidR="00812288" w:rsidRDefault="00812288" w:rsidP="551CEE23">
      <w:pPr>
        <w:pStyle w:val="Heading2"/>
        <w:spacing w:line="276" w:lineRule="auto"/>
        <w:jc w:val="both"/>
      </w:pPr>
    </w:p>
    <w:p w14:paraId="2C901BA7" w14:textId="68E56840" w:rsidR="00ED3BF0" w:rsidRDefault="0029367C">
      <w:pPr>
        <w:pStyle w:val="Heading2"/>
        <w:rPr>
          <w:color w:val="D13438"/>
          <w:sz w:val="28"/>
          <w:szCs w:val="28"/>
        </w:rPr>
        <w:pPrChange w:id="50" w:author="Liu, Naiwen Juliette" w:date="2023-10-23T16:24:00Z">
          <w:pPr>
            <w:ind w:left="-284" w:right="2272"/>
          </w:pPr>
        </w:pPrChange>
      </w:pPr>
      <w:r>
        <w:t xml:space="preserve">User Case 3: </w:t>
      </w:r>
      <w:r w:rsidR="76C91E1D">
        <w:t>Reporting of</w:t>
      </w:r>
      <w:r w:rsidR="00ED3BF0">
        <w:t xml:space="preserve"> KPI and Deliverables</w:t>
      </w:r>
      <w:r>
        <w:t xml:space="preserve"> section</w:t>
      </w:r>
      <w:ins w:id="51" w:author="Liu, Naiwen Juliette" w:date="2023-10-23T11:42:00Z">
        <w:r w:rsidR="58099C72">
          <w:t xml:space="preserve"> </w:t>
        </w:r>
      </w:ins>
    </w:p>
    <w:p w14:paraId="0DC28854" w14:textId="6462F8D9" w:rsidR="00ED3BF0" w:rsidRDefault="00ED3BF0" w:rsidP="32B7B82C">
      <w:pPr>
        <w:spacing w:line="259" w:lineRule="auto"/>
      </w:pPr>
      <w:r>
        <w:t>Assumptions</w:t>
      </w:r>
    </w:p>
    <w:p w14:paraId="59082936" w14:textId="0E6BE726" w:rsidR="32B7B82C" w:rsidRDefault="32B7B82C" w:rsidP="32B7B82C">
      <w:pPr>
        <w:spacing w:line="259" w:lineRule="auto"/>
      </w:pPr>
    </w:p>
    <w:p w14:paraId="1962C32E" w14:textId="0AB4EB8B" w:rsidR="00ED3BF0" w:rsidRDefault="00ED3BF0" w:rsidP="00ED3BF0">
      <w:r>
        <w:t xml:space="preserve">PMO and Project Manager has access to NetSuite. </w:t>
      </w:r>
    </w:p>
    <w:p w14:paraId="7CE6776D" w14:textId="1468283B" w:rsidR="00ED3BF0" w:rsidRDefault="00ED3BF0" w:rsidP="00ED3BF0">
      <w:r>
        <w:t>PMO and Project Manager are not empty</w:t>
      </w:r>
      <w:r w:rsidR="00BF450D">
        <w:t xml:space="preserve"> on CFP Application Form</w:t>
      </w:r>
    </w:p>
    <w:p w14:paraId="308087E2" w14:textId="5E13B696" w:rsidR="00ED3BF0" w:rsidRDefault="00ED3BF0" w:rsidP="00ED3BF0">
      <w:r>
        <w:t>The mentioned field</w:t>
      </w:r>
      <w:r w:rsidR="0029367C">
        <w:t xml:space="preserve">s are </w:t>
      </w:r>
      <w:r>
        <w:t xml:space="preserve">editable by Leader partner. </w:t>
      </w:r>
    </w:p>
    <w:p w14:paraId="16E8E427" w14:textId="5E257FB0" w:rsidR="00ED3BF0" w:rsidRDefault="00ED3BF0" w:rsidP="00ED3BF0">
      <w:r>
        <w:t>D</w:t>
      </w:r>
      <w:r w:rsidRPr="000D7B93">
        <w:t>eliverables</w:t>
      </w:r>
      <w:r>
        <w:t xml:space="preserve"> </w:t>
      </w:r>
      <w:r w:rsidR="00F9554A">
        <w:t xml:space="preserve">section </w:t>
      </w:r>
      <w:r>
        <w:t>are not empty</w:t>
      </w:r>
    </w:p>
    <w:p w14:paraId="7F8574EB" w14:textId="559FF73E" w:rsidR="00ED3BF0" w:rsidRDefault="00ED3BF0" w:rsidP="00ED3BF0">
      <w:r>
        <w:t>O</w:t>
      </w:r>
      <w:r w:rsidRPr="000D7B93">
        <w:t xml:space="preserve">utputs </w:t>
      </w:r>
      <w:r w:rsidR="00F9554A">
        <w:t xml:space="preserve">section </w:t>
      </w:r>
      <w:r>
        <w:t>are not empty</w:t>
      </w:r>
    </w:p>
    <w:p w14:paraId="3DE369E3" w14:textId="4BEA9E1F" w:rsidR="00ED3BF0" w:rsidRDefault="00ED3BF0" w:rsidP="00ED3BF0">
      <w:r w:rsidRPr="000D7B93">
        <w:t>KPIs</w:t>
      </w:r>
      <w:r>
        <w:t xml:space="preserve"> </w:t>
      </w:r>
      <w:r w:rsidR="00F9554A">
        <w:t xml:space="preserve">section </w:t>
      </w:r>
      <w:r>
        <w:t>are not empty</w:t>
      </w:r>
    </w:p>
    <w:p w14:paraId="402CF86C" w14:textId="77777777" w:rsidR="00404ABF" w:rsidRDefault="00404ABF" w:rsidP="00ED3BF0"/>
    <w:p w14:paraId="60DA58C6" w14:textId="77777777" w:rsidR="00404ABF" w:rsidRDefault="00404ABF" w:rsidP="00ED3BF0"/>
    <w:p w14:paraId="433DFFDE" w14:textId="1FB60D56" w:rsidR="00473125" w:rsidRDefault="00404ABF" w:rsidP="00404ABF">
      <w:pPr>
        <w:pStyle w:val="Heading5"/>
      </w:pPr>
      <w:r>
        <w:t>Scenario</w:t>
      </w:r>
    </w:p>
    <w:p w14:paraId="060494A2" w14:textId="79874877" w:rsidR="007A2A9C" w:rsidRDefault="008A219D" w:rsidP="551CEE23">
      <w:pPr>
        <w:rPr>
          <w:rFonts w:eastAsiaTheme="minorEastAsia"/>
        </w:rPr>
      </w:pPr>
      <w:r w:rsidRPr="551CEE23">
        <w:rPr>
          <w:rFonts w:eastAsiaTheme="minorEastAsia"/>
        </w:rPr>
        <w:t>Lead Partne</w:t>
      </w:r>
      <w:r w:rsidR="00212B58" w:rsidRPr="551CEE23">
        <w:rPr>
          <w:rFonts w:eastAsiaTheme="minorEastAsia"/>
        </w:rPr>
        <w:t xml:space="preserve">r </w:t>
      </w:r>
      <w:r w:rsidR="4857F89B" w:rsidRPr="551CEE23">
        <w:rPr>
          <w:rFonts w:eastAsiaTheme="minorEastAsia"/>
        </w:rPr>
        <w:t>can</w:t>
      </w:r>
      <w:r w:rsidR="009F118E" w:rsidRPr="551CEE23">
        <w:rPr>
          <w:rFonts w:eastAsiaTheme="minorEastAsia"/>
        </w:rPr>
        <w:t xml:space="preserve"> </w:t>
      </w:r>
      <w:r w:rsidR="000F4DC0" w:rsidRPr="551CEE23">
        <w:rPr>
          <w:rFonts w:eastAsiaTheme="minorEastAsia"/>
        </w:rPr>
        <w:t xml:space="preserve">report </w:t>
      </w:r>
      <w:r w:rsidR="00BB5E9A" w:rsidRPr="551CEE23">
        <w:rPr>
          <w:rFonts w:eastAsiaTheme="minorEastAsia"/>
        </w:rPr>
        <w:t>the deliverables</w:t>
      </w:r>
      <w:r w:rsidR="007A2A9C" w:rsidRPr="551CEE23">
        <w:rPr>
          <w:rFonts w:eastAsiaTheme="minorEastAsia"/>
        </w:rPr>
        <w:t xml:space="preserve"> or </w:t>
      </w:r>
      <w:r w:rsidR="008A4F20" w:rsidRPr="551CEE23">
        <w:rPr>
          <w:rFonts w:eastAsiaTheme="minorEastAsia"/>
        </w:rPr>
        <w:t xml:space="preserve">KPIs </w:t>
      </w:r>
      <w:r w:rsidR="007A2A9C" w:rsidRPr="551CEE23">
        <w:rPr>
          <w:rFonts w:eastAsiaTheme="minorEastAsia"/>
        </w:rPr>
        <w:t xml:space="preserve">on the CFP Application Form </w:t>
      </w:r>
      <w:r w:rsidR="008A4F20" w:rsidRPr="551CEE23">
        <w:rPr>
          <w:rFonts w:eastAsiaTheme="minorEastAsia"/>
        </w:rPr>
        <w:t xml:space="preserve">by the established due date stated in their approved project </w:t>
      </w:r>
      <w:r w:rsidR="00F9554A" w:rsidRPr="551CEE23">
        <w:rPr>
          <w:rFonts w:eastAsiaTheme="minorEastAsia"/>
        </w:rPr>
        <w:t>proposal.</w:t>
      </w:r>
      <w:r w:rsidR="000F4DC0" w:rsidRPr="551CEE23">
        <w:rPr>
          <w:rFonts w:eastAsiaTheme="minorEastAsia"/>
        </w:rPr>
        <w:t xml:space="preserve"> In the application form, </w:t>
      </w:r>
      <w:r w:rsidR="000F4DC0" w:rsidRPr="551CEE23">
        <w:rPr>
          <w:rFonts w:eastAsiaTheme="minorEastAsia"/>
        </w:rPr>
        <w:lastRenderedPageBreak/>
        <w:t xml:space="preserve">when the lead partner includes the KPIs and DELs they always </w:t>
      </w:r>
      <w:r w:rsidR="003821BF" w:rsidRPr="551CEE23">
        <w:rPr>
          <w:rFonts w:eastAsiaTheme="minorEastAsia"/>
        </w:rPr>
        <w:t>must</w:t>
      </w:r>
      <w:r w:rsidR="000F4DC0" w:rsidRPr="551CEE23">
        <w:rPr>
          <w:rFonts w:eastAsiaTheme="minorEastAsia"/>
        </w:rPr>
        <w:t xml:space="preserve"> indicate the delivery date. Once the project is approved this should remain visible (ideally there should be a “reporting” tab/section where it will be possible to report KPIs, DELs, costs, activity report (interim and final). When the due date is approaching</w:t>
      </w:r>
      <w:r w:rsidR="00004BC8" w:rsidRPr="551CEE23">
        <w:rPr>
          <w:rFonts w:eastAsiaTheme="minorEastAsia"/>
        </w:rPr>
        <w:t>,</w:t>
      </w:r>
      <w:r w:rsidR="000F4DC0" w:rsidRPr="551CEE23">
        <w:rPr>
          <w:rFonts w:eastAsiaTheme="minorEastAsia"/>
        </w:rPr>
        <w:t xml:space="preserve"> the lead partner should receive a notification: for DELs and KPIs it could be 1 week before the deadline.</w:t>
      </w:r>
    </w:p>
    <w:p w14:paraId="39DF9CB7" w14:textId="77777777" w:rsidR="00F9554A" w:rsidRDefault="00F9554A" w:rsidP="003E1116">
      <w:pPr>
        <w:rPr>
          <w:rFonts w:eastAsiaTheme="minorEastAsia"/>
        </w:rPr>
      </w:pPr>
    </w:p>
    <w:p w14:paraId="38D7D0E8" w14:textId="62C1A4E4" w:rsidR="008A4F20" w:rsidRDefault="008A4F20" w:rsidP="003E1116">
      <w:pPr>
        <w:rPr>
          <w:rFonts w:eastAsiaTheme="minorEastAsia"/>
          <w:bCs/>
        </w:rPr>
      </w:pPr>
      <w:r w:rsidRPr="00FE082B">
        <w:rPr>
          <w:rFonts w:eastAsiaTheme="minorEastAsia"/>
        </w:rPr>
        <w:t>When submitting a deliverable</w:t>
      </w:r>
      <w:r>
        <w:rPr>
          <w:rFonts w:eastAsiaTheme="minorEastAsia"/>
        </w:rPr>
        <w:t>/KPI</w:t>
      </w:r>
      <w:r w:rsidRPr="00FE082B">
        <w:rPr>
          <w:rFonts w:eastAsiaTheme="minorEastAsia"/>
        </w:rPr>
        <w:t xml:space="preserve">, </w:t>
      </w:r>
      <w:r w:rsidR="00BB5E9A">
        <w:rPr>
          <w:rFonts w:eastAsiaTheme="minorEastAsia"/>
          <w:bCs/>
        </w:rPr>
        <w:t xml:space="preserve">the system should be able to do the following restriction: </w:t>
      </w:r>
    </w:p>
    <w:p w14:paraId="23BDEBFE" w14:textId="77777777" w:rsidR="00BB5E9A" w:rsidRDefault="00BB5E9A" w:rsidP="00F9554A">
      <w:pPr>
        <w:rPr>
          <w:rFonts w:eastAsiaTheme="minorEastAsia"/>
        </w:rPr>
      </w:pPr>
    </w:p>
    <w:p w14:paraId="553AACFF" w14:textId="6C2BE164" w:rsidR="009C4490" w:rsidRDefault="008A4F20" w:rsidP="551CEE23">
      <w:pPr>
        <w:rPr>
          <w:rFonts w:eastAsiaTheme="minorEastAsia"/>
        </w:rPr>
      </w:pPr>
      <w:r w:rsidRPr="551CEE23">
        <w:rPr>
          <w:rFonts w:eastAsiaTheme="minorEastAsia"/>
        </w:rPr>
        <w:t xml:space="preserve">The Project Leader </w:t>
      </w:r>
      <w:r w:rsidR="00F9554A" w:rsidRPr="551CEE23">
        <w:rPr>
          <w:rFonts w:eastAsiaTheme="minorEastAsia"/>
        </w:rPr>
        <w:t xml:space="preserve">should </w:t>
      </w:r>
      <w:r w:rsidRPr="551CEE23">
        <w:rPr>
          <w:rFonts w:eastAsiaTheme="minorEastAsia"/>
        </w:rPr>
        <w:t>upload</w:t>
      </w:r>
      <w:r w:rsidR="00F9554A" w:rsidRPr="551CEE23">
        <w:rPr>
          <w:rFonts w:eastAsiaTheme="minorEastAsia"/>
        </w:rPr>
        <w:t xml:space="preserve"> the </w:t>
      </w:r>
      <w:r w:rsidRPr="551CEE23">
        <w:rPr>
          <w:rFonts w:eastAsiaTheme="minorEastAsia"/>
        </w:rPr>
        <w:t>deliverable</w:t>
      </w:r>
      <w:r w:rsidR="00F9554A" w:rsidRPr="551CEE23">
        <w:rPr>
          <w:rFonts w:eastAsiaTheme="minorEastAsia"/>
        </w:rPr>
        <w:t xml:space="preserve"> or </w:t>
      </w:r>
      <w:r w:rsidRPr="551CEE23">
        <w:rPr>
          <w:rFonts w:eastAsiaTheme="minorEastAsia"/>
        </w:rPr>
        <w:t xml:space="preserve">KPI </w:t>
      </w:r>
      <w:r w:rsidR="000F4DC0" w:rsidRPr="551CEE23">
        <w:rPr>
          <w:rFonts w:eastAsiaTheme="minorEastAsia"/>
        </w:rPr>
        <w:t>by enterin</w:t>
      </w:r>
      <w:r w:rsidR="000C0366" w:rsidRPr="551CEE23">
        <w:rPr>
          <w:rFonts w:eastAsiaTheme="minorEastAsia"/>
        </w:rPr>
        <w:t>g</w:t>
      </w:r>
      <w:r w:rsidR="000F4DC0" w:rsidRPr="551CEE23">
        <w:rPr>
          <w:rFonts w:eastAsiaTheme="minorEastAsia"/>
        </w:rPr>
        <w:t xml:space="preserve"> the reporting tab/section</w:t>
      </w:r>
      <w:r w:rsidR="009F118E" w:rsidRPr="551CEE23">
        <w:rPr>
          <w:rFonts w:eastAsiaTheme="minorEastAsia"/>
        </w:rPr>
        <w:t xml:space="preserve"> </w:t>
      </w:r>
      <w:r w:rsidR="009F06D6" w:rsidRPr="551CEE23">
        <w:rPr>
          <w:rFonts w:eastAsiaTheme="minorEastAsia"/>
        </w:rPr>
        <w:t xml:space="preserve">to </w:t>
      </w:r>
      <w:r w:rsidR="00A42CBD" w:rsidRPr="551CEE23">
        <w:rPr>
          <w:rFonts w:eastAsiaTheme="minorEastAsia"/>
        </w:rPr>
        <w:t xml:space="preserve">start to fill in the following fields according to the KPI type selected during the CFP application circle. </w:t>
      </w:r>
    </w:p>
    <w:p w14:paraId="585A0261" w14:textId="5454345D" w:rsidR="00A42CBD" w:rsidRPr="00232AD4" w:rsidRDefault="00A42CBD" w:rsidP="00232AD4">
      <w:pPr>
        <w:pStyle w:val="ListParagraph"/>
        <w:numPr>
          <w:ilvl w:val="0"/>
          <w:numId w:val="21"/>
        </w:numPr>
        <w:rPr>
          <w:rFonts w:eastAsiaTheme="minorEastAsia"/>
        </w:rPr>
      </w:pPr>
      <w:r w:rsidRPr="00232AD4">
        <w:rPr>
          <w:rFonts w:eastAsiaTheme="minorEastAsia"/>
        </w:rPr>
        <w:t>Completion</w:t>
      </w:r>
      <w:r w:rsidR="00232AD4">
        <w:rPr>
          <w:rFonts w:eastAsiaTheme="minorEastAsia"/>
        </w:rPr>
        <w:t xml:space="preserve"> Date</w:t>
      </w:r>
    </w:p>
    <w:p w14:paraId="1A7B974F" w14:textId="6A9668F9" w:rsidR="00A42CBD" w:rsidRPr="00232AD4" w:rsidRDefault="00A42CBD" w:rsidP="00232AD4">
      <w:pPr>
        <w:pStyle w:val="ListParagraph"/>
        <w:numPr>
          <w:ilvl w:val="0"/>
          <w:numId w:val="21"/>
        </w:numPr>
        <w:rPr>
          <w:rFonts w:eastAsiaTheme="minorEastAsia"/>
        </w:rPr>
      </w:pPr>
      <w:r w:rsidRPr="00232AD4">
        <w:rPr>
          <w:rFonts w:eastAsiaTheme="minorEastAsia"/>
        </w:rPr>
        <w:t xml:space="preserve">Comments (in case there is a </w:t>
      </w:r>
      <w:r w:rsidR="009C43AE" w:rsidRPr="00232AD4">
        <w:rPr>
          <w:rFonts w:eastAsiaTheme="minorEastAsia"/>
        </w:rPr>
        <w:t>comment</w:t>
      </w:r>
      <w:r w:rsidRPr="00232AD4">
        <w:rPr>
          <w:rFonts w:eastAsiaTheme="minorEastAsia"/>
        </w:rPr>
        <w:t xml:space="preserve"> is added) </w:t>
      </w:r>
    </w:p>
    <w:p w14:paraId="77FD7F75" w14:textId="21E903F9" w:rsidR="00A42CBD" w:rsidRDefault="00232AD4" w:rsidP="551CEE23">
      <w:pPr>
        <w:pStyle w:val="ListParagraph"/>
        <w:numPr>
          <w:ilvl w:val="0"/>
          <w:numId w:val="21"/>
        </w:numPr>
        <w:rPr>
          <w:rFonts w:eastAsiaTheme="minorEastAsia"/>
        </w:rPr>
      </w:pPr>
      <w:r w:rsidRPr="551CEE23">
        <w:rPr>
          <w:rFonts w:eastAsiaTheme="minorEastAsia"/>
        </w:rPr>
        <w:t xml:space="preserve">Possibility to </w:t>
      </w:r>
      <w:r w:rsidR="00EA0171" w:rsidRPr="551CEE23">
        <w:rPr>
          <w:rFonts w:eastAsiaTheme="minorEastAsia"/>
        </w:rPr>
        <w:t>upl</w:t>
      </w:r>
      <w:r w:rsidR="00A42CBD" w:rsidRPr="551CEE23">
        <w:rPr>
          <w:rFonts w:eastAsiaTheme="minorEastAsia"/>
        </w:rPr>
        <w:t>oad a document</w:t>
      </w:r>
      <w:r w:rsidR="0087375F" w:rsidRPr="551CEE23">
        <w:rPr>
          <w:rFonts w:eastAsiaTheme="minorEastAsia"/>
        </w:rPr>
        <w:t xml:space="preserve"> (for all DELs and some KPIs it should be mandatory to upload a document)</w:t>
      </w:r>
    </w:p>
    <w:p w14:paraId="0D9AE5F8" w14:textId="16FC01BF" w:rsidR="000F4DC0" w:rsidRPr="00EA0171" w:rsidRDefault="000F4DC0" w:rsidP="551CEE23">
      <w:pPr>
        <w:pStyle w:val="ListParagraph"/>
        <w:numPr>
          <w:ilvl w:val="0"/>
          <w:numId w:val="21"/>
        </w:numPr>
        <w:rPr>
          <w:rFonts w:eastAsiaTheme="minorEastAsia"/>
        </w:rPr>
      </w:pPr>
      <w:r w:rsidRPr="551CEE23">
        <w:rPr>
          <w:rFonts w:eastAsiaTheme="minorEastAsia"/>
        </w:rPr>
        <w:t>In the case of the KPIs: the “structured data” form should be filled in (mandatory)</w:t>
      </w:r>
      <w:r w:rsidR="00BB3CD6" w:rsidRPr="551CEE23">
        <w:rPr>
          <w:rFonts w:eastAsiaTheme="minorEastAsia"/>
        </w:rPr>
        <w:t xml:space="preserve"> [these info are in the KPIs Excel]</w:t>
      </w:r>
    </w:p>
    <w:p w14:paraId="1F35041A" w14:textId="7EC83ADD" w:rsidR="00434145" w:rsidRDefault="00434145" w:rsidP="00F97A13">
      <w:pPr>
        <w:rPr>
          <w:rFonts w:eastAsiaTheme="minorEastAsia"/>
        </w:rPr>
      </w:pPr>
    </w:p>
    <w:p w14:paraId="2BFB2E7C" w14:textId="28AE2DA0" w:rsidR="00460AE8" w:rsidRDefault="00434145" w:rsidP="551CEE23">
      <w:pPr>
        <w:rPr>
          <w:rFonts w:eastAsiaTheme="minorEastAsia"/>
        </w:rPr>
      </w:pPr>
      <w:r w:rsidRPr="551CEE23">
        <w:rPr>
          <w:rFonts w:eastAsiaTheme="minorEastAsia"/>
        </w:rPr>
        <w:t>Then they click the “</w:t>
      </w:r>
      <w:r w:rsidR="00BB3CD6" w:rsidRPr="551CEE23">
        <w:rPr>
          <w:rFonts w:eastAsiaTheme="minorEastAsia"/>
        </w:rPr>
        <w:t>submit</w:t>
      </w:r>
      <w:r w:rsidRPr="551CEE23">
        <w:rPr>
          <w:rFonts w:eastAsiaTheme="minorEastAsia"/>
        </w:rPr>
        <w:t>” button to submit the modification.</w:t>
      </w:r>
    </w:p>
    <w:p w14:paraId="0B351062" w14:textId="77777777" w:rsidR="009C43AE" w:rsidRPr="009C43AE" w:rsidRDefault="009C43AE" w:rsidP="00F97A13">
      <w:pPr>
        <w:rPr>
          <w:rFonts w:eastAsiaTheme="minorEastAsia"/>
        </w:rPr>
      </w:pPr>
    </w:p>
    <w:p w14:paraId="31391F6E" w14:textId="75084F31" w:rsidR="008A4F20" w:rsidRDefault="008A4F20" w:rsidP="00F97A13">
      <w:pPr>
        <w:rPr>
          <w:rFonts w:eastAsiaTheme="minorEastAsia"/>
        </w:rPr>
      </w:pPr>
      <w:r w:rsidRPr="00702754">
        <w:rPr>
          <w:rFonts w:eastAsiaTheme="minorEastAsia"/>
        </w:rPr>
        <w:t xml:space="preserve">The Project Manager </w:t>
      </w:r>
      <w:r w:rsidR="00085F4E" w:rsidRPr="00702754">
        <w:rPr>
          <w:rFonts w:eastAsiaTheme="minorEastAsia"/>
        </w:rPr>
        <w:t xml:space="preserve">of the Application form </w:t>
      </w:r>
      <w:r w:rsidRPr="00702754">
        <w:rPr>
          <w:rFonts w:eastAsiaTheme="minorEastAsia"/>
        </w:rPr>
        <w:t xml:space="preserve">should be notified that a new deliverable/KPI is </w:t>
      </w:r>
      <w:r w:rsidR="00553969" w:rsidRPr="00702754">
        <w:rPr>
          <w:rFonts w:eastAsiaTheme="minorEastAsia"/>
        </w:rPr>
        <w:t>submitted.</w:t>
      </w:r>
    </w:p>
    <w:p w14:paraId="3524BEE2" w14:textId="77777777" w:rsidR="004F5915" w:rsidRPr="00702754" w:rsidRDefault="004F5915" w:rsidP="00F97A13">
      <w:pPr>
        <w:rPr>
          <w:rFonts w:eastAsiaTheme="minorEastAsia"/>
        </w:rPr>
      </w:pPr>
    </w:p>
    <w:p w14:paraId="0B8DE59A" w14:textId="36DA721C" w:rsidR="00085F4E" w:rsidRPr="00702754" w:rsidRDefault="00702754" w:rsidP="00F97A13">
      <w:pPr>
        <w:rPr>
          <w:rFonts w:eastAsiaTheme="minorEastAsia"/>
        </w:rPr>
      </w:pPr>
      <w:r w:rsidRPr="00702754">
        <w:rPr>
          <w:rFonts w:eastAsiaTheme="minorEastAsia"/>
        </w:rPr>
        <w:t>The Project Manager reviews the deliverable/KPI</w:t>
      </w:r>
      <w:r w:rsidR="004F3EB7">
        <w:rPr>
          <w:rFonts w:eastAsiaTheme="minorEastAsia"/>
        </w:rPr>
        <w:t>, he can approve or reject it</w:t>
      </w:r>
    </w:p>
    <w:p w14:paraId="02A718B6" w14:textId="20CAA641" w:rsidR="00702754" w:rsidRPr="004F3EB7" w:rsidRDefault="00702754" w:rsidP="551CEE23">
      <w:pPr>
        <w:pStyle w:val="ListParagraph"/>
        <w:numPr>
          <w:ilvl w:val="0"/>
          <w:numId w:val="31"/>
        </w:numPr>
        <w:rPr>
          <w:rFonts w:eastAsiaTheme="minorEastAsia"/>
        </w:rPr>
      </w:pPr>
      <w:r w:rsidRPr="551CEE23">
        <w:rPr>
          <w:rFonts w:eastAsiaTheme="minorEastAsia"/>
        </w:rPr>
        <w:t>Approve: The Project Manager can put the comments</w:t>
      </w:r>
      <w:r w:rsidR="00BB3CD6" w:rsidRPr="551CEE23">
        <w:rPr>
          <w:rFonts w:eastAsiaTheme="minorEastAsia"/>
        </w:rPr>
        <w:t xml:space="preserve">. This action must be reversible – </w:t>
      </w:r>
      <w:r w:rsidR="21C806F2" w:rsidRPr="551CEE23">
        <w:rPr>
          <w:rFonts w:eastAsiaTheme="minorEastAsia"/>
        </w:rPr>
        <w:t>i.e.</w:t>
      </w:r>
      <w:r w:rsidR="00BB3CD6" w:rsidRPr="551CEE23">
        <w:rPr>
          <w:rFonts w:eastAsiaTheme="minorEastAsia"/>
        </w:rPr>
        <w:t xml:space="preserve"> in a second moment the project manager should still be able to reject a previously approved KPI.</w:t>
      </w:r>
    </w:p>
    <w:p w14:paraId="683A3100" w14:textId="728EC57F" w:rsidR="00EF7F8F" w:rsidRPr="004F3EB7" w:rsidRDefault="00EF7F8F" w:rsidP="551CEE23">
      <w:pPr>
        <w:pStyle w:val="ListParagraph"/>
        <w:numPr>
          <w:ilvl w:val="0"/>
          <w:numId w:val="31"/>
        </w:numPr>
        <w:rPr>
          <w:rFonts w:eastAsiaTheme="minorEastAsia"/>
        </w:rPr>
      </w:pPr>
      <w:r w:rsidRPr="551CEE23">
        <w:rPr>
          <w:rFonts w:eastAsiaTheme="minorEastAsia"/>
        </w:rPr>
        <w:t xml:space="preserve">Reject: Lead Partner should be notified </w:t>
      </w:r>
      <w:r w:rsidR="00E41972" w:rsidRPr="551CEE23">
        <w:rPr>
          <w:rFonts w:eastAsiaTheme="minorEastAsia"/>
        </w:rPr>
        <w:t>once</w:t>
      </w:r>
      <w:r w:rsidRPr="551CEE23">
        <w:rPr>
          <w:rFonts w:eastAsiaTheme="minorEastAsia"/>
        </w:rPr>
        <w:t xml:space="preserve"> the rejection and should be able to read the comments/remarks. The Project Leader should be able to edit the deliverable/KPI and submit it once again</w:t>
      </w:r>
      <w:r w:rsidR="0082120B" w:rsidRPr="551CEE23">
        <w:rPr>
          <w:rFonts w:eastAsiaTheme="minorEastAsia"/>
        </w:rPr>
        <w:t>. The approval process restart.</w:t>
      </w:r>
    </w:p>
    <w:p w14:paraId="4BEED519" w14:textId="77777777" w:rsidR="00EF7F8F" w:rsidDel="00BB3CD6" w:rsidRDefault="00EF7F8F" w:rsidP="00EF7F8F">
      <w:pPr>
        <w:pStyle w:val="ListParagraph"/>
        <w:spacing w:after="200" w:line="276" w:lineRule="auto"/>
        <w:ind w:left="426"/>
        <w:jc w:val="both"/>
        <w:rPr>
          <w:del w:id="52" w:author="Elisa Kerschbaumer" w:date="2023-10-11T19:10:00Z"/>
          <w:bCs/>
        </w:rPr>
      </w:pPr>
    </w:p>
    <w:p w14:paraId="27EA05BF" w14:textId="77777777" w:rsidR="00E41972" w:rsidRPr="00BB3CD6" w:rsidRDefault="00E41972">
      <w:pPr>
        <w:spacing w:after="200" w:line="276" w:lineRule="auto"/>
        <w:jc w:val="both"/>
        <w:rPr>
          <w:bCs/>
        </w:rPr>
        <w:pPrChange w:id="53" w:author="Elisa Kerschbaumer" w:date="2023-10-11T19:10:00Z">
          <w:pPr>
            <w:pStyle w:val="ListParagraph"/>
            <w:spacing w:after="200" w:line="276" w:lineRule="auto"/>
            <w:ind w:left="426"/>
            <w:jc w:val="both"/>
          </w:pPr>
        </w:pPrChange>
      </w:pPr>
    </w:p>
    <w:p w14:paraId="56CFCE01" w14:textId="21A600ED" w:rsidR="00BB3CD6" w:rsidRPr="00BB3CD6" w:rsidRDefault="00BB3CD6" w:rsidP="00BB3CD6">
      <w:pPr>
        <w:rPr>
          <w:lang w:val="en-GB"/>
        </w:rPr>
      </w:pPr>
      <w:r>
        <w:t>Once a KPI is approved PMO and Milena Zoppeddu</w:t>
      </w:r>
      <w:r w:rsidR="3E51C104">
        <w:t xml:space="preserve"> </w:t>
      </w:r>
      <w:hyperlink r:id="rId17" w:history="1">
        <w:r w:rsidRPr="551CEE23">
          <w:rPr>
            <w:rStyle w:val="Hyperlink"/>
          </w:rPr>
          <w:t>milena.zoppeddu@eiturbanmobility.eu</w:t>
        </w:r>
      </w:hyperlink>
      <w:r>
        <w:t xml:space="preserve"> should receive a notification. PMO and Milena do not need to approve this KPI but must know that is available. It can happen that, some time after the approval of a KPI PMO says to the project manager that the KPI submitted by the lead partner was not ok. In this case, even if the KPI was approved, the project manager should be able to reject it and send it back to the lead partner.</w:t>
      </w:r>
    </w:p>
    <w:p w14:paraId="06D30E78" w14:textId="45F8B756" w:rsidR="551CEE23" w:rsidRDefault="551CEE23" w:rsidP="551CEE23"/>
    <w:p w14:paraId="3E92CAD1" w14:textId="5C00459C" w:rsidR="1ECA19BF" w:rsidRDefault="1ECA19BF" w:rsidP="551CEE23">
      <w:pPr>
        <w:rPr>
          <w:lang w:val="en-US"/>
        </w:rPr>
      </w:pPr>
      <w:r w:rsidRPr="551CEE23">
        <w:lastRenderedPageBreak/>
        <w:t xml:space="preserve">The PMO send the KPI to EIT, if EIT doesn’t agree with KPI, they will send back the KPI, then PM should reject this </w:t>
      </w:r>
      <w:r w:rsidR="00BC4F04" w:rsidRPr="551CEE23">
        <w:t>KPI</w:t>
      </w:r>
      <w:r w:rsidRPr="551CEE23">
        <w:t xml:space="preserve">. </w:t>
      </w:r>
    </w:p>
    <w:p w14:paraId="06280ACF" w14:textId="7C13954C" w:rsidR="551CEE23" w:rsidRDefault="551CEE23" w:rsidP="551CEE23"/>
    <w:p w14:paraId="5529679F" w14:textId="5D451637" w:rsidR="1ECA19BF" w:rsidRDefault="1ECA19BF" w:rsidP="551CEE23">
      <w:pPr>
        <w:rPr>
          <w:lang w:val="en-US"/>
        </w:rPr>
      </w:pPr>
      <w:r w:rsidRPr="551CEE23">
        <w:t xml:space="preserve">In case, EIT approve this KPI, then, </w:t>
      </w:r>
      <w:r w:rsidR="00A65A3D" w:rsidRPr="551CEE23">
        <w:t>no</w:t>
      </w:r>
      <w:r w:rsidRPr="551CEE23">
        <w:t xml:space="preserve"> one can modify again this KPI.</w:t>
      </w:r>
    </w:p>
    <w:p w14:paraId="5F53B9EF" w14:textId="4A2C158C" w:rsidR="551CEE23" w:rsidRDefault="551CEE23" w:rsidP="551CEE23"/>
    <w:p w14:paraId="723A5930" w14:textId="7E085E69" w:rsidR="1ECA19BF" w:rsidRDefault="1ECA19BF" w:rsidP="551CEE23">
      <w:pPr>
        <w:rPr>
          <w:lang w:val="en-US"/>
        </w:rPr>
      </w:pPr>
      <w:r w:rsidRPr="551CEE23">
        <w:t>1st status: PM Approval, notification to PMO and PMO should send this KPI to EIT.</w:t>
      </w:r>
    </w:p>
    <w:p w14:paraId="48C18F40" w14:textId="36A86C39" w:rsidR="1ECA19BF" w:rsidRDefault="0547DC16" w:rsidP="551CEE23">
      <w:pPr>
        <w:rPr>
          <w:lang w:val="en-US"/>
        </w:rPr>
      </w:pPr>
      <w:r w:rsidRPr="551CEE23">
        <w:t>2nd</w:t>
      </w:r>
      <w:r w:rsidR="1ECA19BF" w:rsidRPr="551CEE23">
        <w:t xml:space="preserve"> status: EIT Approved.  ==&gt; this step will be </w:t>
      </w:r>
      <w:r w:rsidR="44184A17" w:rsidRPr="551CEE23">
        <w:t>considered</w:t>
      </w:r>
      <w:r w:rsidR="1ECA19BF" w:rsidRPr="551CEE23">
        <w:t xml:space="preserve"> into dashboard. PMO will check the “</w:t>
      </w:r>
      <w:r w:rsidR="1EB6AE9A" w:rsidRPr="551CEE23">
        <w:t>E</w:t>
      </w:r>
      <w:r w:rsidR="1ECA19BF" w:rsidRPr="551CEE23">
        <w:t>it approve” check box, then all the elements should be fr</w:t>
      </w:r>
      <w:r w:rsidR="32E81AFE" w:rsidRPr="551CEE23">
        <w:t>o</w:t>
      </w:r>
      <w:r w:rsidR="1ECA19BF" w:rsidRPr="551CEE23">
        <w:t>zen.</w:t>
      </w:r>
    </w:p>
    <w:p w14:paraId="37C3C3FD" w14:textId="55E30170" w:rsidR="1ECA19BF" w:rsidRDefault="1ECA19BF" w:rsidP="551CEE23">
      <w:pPr>
        <w:rPr>
          <w:lang w:val="en-US"/>
        </w:rPr>
      </w:pPr>
      <w:r w:rsidRPr="551CEE23">
        <w:t xml:space="preserve">In case, EIT reject the KPI, the concerning KPI will not be changed, it stays in </w:t>
      </w:r>
      <w:r w:rsidR="316FD6C5" w:rsidRPr="551CEE23">
        <w:t>“PM</w:t>
      </w:r>
      <w:r w:rsidRPr="551CEE23">
        <w:t xml:space="preserve"> Approval </w:t>
      </w:r>
      <w:r w:rsidR="75D16807" w:rsidRPr="551CEE23">
        <w:t>“status</w:t>
      </w:r>
      <w:r w:rsidRPr="551CEE23">
        <w:t>.</w:t>
      </w:r>
    </w:p>
    <w:p w14:paraId="37E72088" w14:textId="3AF9CEB4" w:rsidR="008A4F20" w:rsidRDefault="008A4F20" w:rsidP="551CEE23"/>
    <w:p w14:paraId="2CDC48E1" w14:textId="6445C383" w:rsidR="00200668" w:rsidRDefault="002167F2" w:rsidP="00200668">
      <w:r>
        <w:t>Implementation of Use Case #3</w:t>
      </w:r>
      <w:r w:rsidR="00200668">
        <w:t>:</w:t>
      </w:r>
    </w:p>
    <w:p w14:paraId="08EFE278" w14:textId="4519A563" w:rsidR="00200668" w:rsidRDefault="00200668" w:rsidP="00200668">
      <w:pPr>
        <w:pStyle w:val="ListParagraph"/>
        <w:numPr>
          <w:ilvl w:val="4"/>
          <w:numId w:val="24"/>
        </w:numPr>
        <w:ind w:left="723"/>
      </w:pPr>
      <w:r>
        <w:t>A scheduled email notification for KPI and DEL report will be sent to the lead partner.</w:t>
      </w:r>
    </w:p>
    <w:p w14:paraId="25451187" w14:textId="77D06F42" w:rsidR="00200668" w:rsidRDefault="00172A7E" w:rsidP="00200668">
      <w:pPr>
        <w:pStyle w:val="ListParagraph"/>
        <w:numPr>
          <w:ilvl w:val="4"/>
          <w:numId w:val="24"/>
        </w:numPr>
        <w:ind w:left="723"/>
      </w:pPr>
      <w:r>
        <w:t>On the CFP App online form, a new tab “Reporting” will be added</w:t>
      </w:r>
      <w:r w:rsidR="007F0F38">
        <w:t>, where</w:t>
      </w:r>
      <w:r>
        <w:t xml:space="preserve"> the users will be able to submit KPI and DEL for approval.</w:t>
      </w:r>
    </w:p>
    <w:p w14:paraId="28C74B2B" w14:textId="48413F85" w:rsidR="00172A7E" w:rsidRDefault="00172A7E" w:rsidP="00200668">
      <w:pPr>
        <w:pStyle w:val="ListParagraph"/>
        <w:numPr>
          <w:ilvl w:val="4"/>
          <w:numId w:val="24"/>
        </w:numPr>
        <w:ind w:left="723"/>
      </w:pPr>
      <w:r>
        <w:t>Once a KPI or DEL is submitted for approval, the project leader should be notified.</w:t>
      </w:r>
    </w:p>
    <w:p w14:paraId="6772CD50" w14:textId="1DA511B5" w:rsidR="008E2041" w:rsidRDefault="008E2041" w:rsidP="00200668">
      <w:pPr>
        <w:pStyle w:val="ListParagraph"/>
        <w:numPr>
          <w:ilvl w:val="4"/>
          <w:numId w:val="24"/>
        </w:numPr>
        <w:ind w:left="723"/>
      </w:pPr>
      <w:r>
        <w:t>The approval workflow will be deployed to KPI and DEL.</w:t>
      </w:r>
    </w:p>
    <w:p w14:paraId="021D1728" w14:textId="4C733513" w:rsidR="00AE7281" w:rsidRDefault="00AE7281" w:rsidP="00AE7281">
      <w:pPr>
        <w:pStyle w:val="ListParagraph"/>
        <w:ind w:left="2160"/>
      </w:pPr>
      <w:r w:rsidRPr="00AE7281">
        <w:rPr>
          <w:noProof/>
        </w:rPr>
        <w:drawing>
          <wp:inline distT="0" distB="0" distL="0" distR="0" wp14:anchorId="7AC7F2D7" wp14:editId="60EC3019">
            <wp:extent cx="1656184" cy="1828800"/>
            <wp:effectExtent l="0" t="0" r="0" b="0"/>
            <wp:docPr id="64818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88103" name=""/>
                    <pic:cNvPicPr/>
                  </pic:nvPicPr>
                  <pic:blipFill>
                    <a:blip r:embed="rId18"/>
                    <a:stretch>
                      <a:fillRect/>
                    </a:stretch>
                  </pic:blipFill>
                  <pic:spPr>
                    <a:xfrm>
                      <a:off x="0" y="0"/>
                      <a:ext cx="1658575" cy="1831440"/>
                    </a:xfrm>
                    <a:prstGeom prst="rect">
                      <a:avLst/>
                    </a:prstGeom>
                  </pic:spPr>
                </pic:pic>
              </a:graphicData>
            </a:graphic>
          </wp:inline>
        </w:drawing>
      </w:r>
    </w:p>
    <w:p w14:paraId="79EA6329" w14:textId="31199F47" w:rsidR="002167F2" w:rsidRDefault="002167F2" w:rsidP="00200668">
      <w:pPr>
        <w:pStyle w:val="ListParagraph"/>
        <w:ind w:left="3600"/>
      </w:pPr>
    </w:p>
    <w:p w14:paraId="7129F662" w14:textId="77777777" w:rsidR="002167F2" w:rsidRPr="002167F2" w:rsidRDefault="002167F2" w:rsidP="002167F2">
      <w:pPr>
        <w:rPr>
          <w:b/>
          <w:bCs/>
          <w:highlight w:val="cyan"/>
        </w:rPr>
      </w:pPr>
    </w:p>
    <w:p w14:paraId="4CFB2406" w14:textId="39D248C4" w:rsidR="004F3EB7" w:rsidRDefault="004F3EB7">
      <w:pPr>
        <w:pStyle w:val="Heading2"/>
        <w:rPr>
          <w:rPrChange w:id="54" w:author="Liu, Naiwen Juliette" w:date="2023-10-23T16:24:00Z">
            <w:rPr>
              <w:sz w:val="28"/>
              <w:szCs w:val="28"/>
            </w:rPr>
          </w:rPrChange>
        </w:rPr>
        <w:pPrChange w:id="55" w:author="Liu, Naiwen Juliette" w:date="2023-10-23T16:24:00Z">
          <w:pPr/>
        </w:pPrChange>
      </w:pPr>
      <w:r>
        <w:t>Use Case</w:t>
      </w:r>
      <w:r w:rsidR="00473942">
        <w:t xml:space="preserve"> 4:</w:t>
      </w:r>
      <w:r>
        <w:t xml:space="preserve"> </w:t>
      </w:r>
      <w:r w:rsidR="00257F67">
        <w:t>Cost</w:t>
      </w:r>
      <w:r w:rsidR="000707F9">
        <w:t xml:space="preserve"> Report</w:t>
      </w:r>
    </w:p>
    <w:p w14:paraId="33708D92" w14:textId="54FA9360" w:rsidR="004F3EB7" w:rsidRDefault="004F3EB7" w:rsidP="00473942">
      <w:pPr>
        <w:spacing w:line="276" w:lineRule="auto"/>
        <w:jc w:val="both"/>
      </w:pPr>
      <w:r>
        <w:t>Indicatively every 6 months</w:t>
      </w:r>
      <w:r w:rsidR="00257F67">
        <w:t xml:space="preserve"> (for interim reports) and a little longer or less for the final report (according to the reporting periods calculation we provided to you)</w:t>
      </w:r>
      <w:r>
        <w:t>, Projects should report on the activities carried out and the costs they have incurred.</w:t>
      </w:r>
    </w:p>
    <w:p w14:paraId="38515872" w14:textId="4994C69F" w:rsidR="00696B98" w:rsidRPr="00404ABF" w:rsidRDefault="00BB3CD6" w:rsidP="00473942">
      <w:pPr>
        <w:spacing w:line="276" w:lineRule="auto"/>
        <w:jc w:val="both"/>
      </w:pPr>
      <w:r>
        <w:t xml:space="preserve">The activity report is always filled in and submitted by the lead partner only. Each report (interim and final) is always composed of two parts: the narrative part (ie. the activity report) which is done by the lead partner only; the financial part (ie. the cost report) which is submitted by each partner directly. Important: the activity report should be linked with </w:t>
      </w:r>
      <w:r>
        <w:lastRenderedPageBreak/>
        <w:t>the cost reports: there should be a table in the activity report which fill</w:t>
      </w:r>
      <w:r w:rsidR="0088661C">
        <w:t>s</w:t>
      </w:r>
      <w:r>
        <w:t>-in automatically according to the costs reported by the single partners</w:t>
      </w:r>
      <w:r w:rsidR="0088661C">
        <w:t xml:space="preserve"> for each reporting period</w:t>
      </w:r>
      <w:r>
        <w:t xml:space="preserve">. This is important because the lead partner (in the narrative report) must comment on the reported costs as well. Additionally, the project manager must be able to see, on an aggregate level, the expenditure at project level. The overview should be per cost category, per task and per reporting period (but we can discuss about </w:t>
      </w:r>
      <w:r w:rsidR="00830964">
        <w:t>how it can be displayed according to what you can do)</w:t>
      </w:r>
      <w:r>
        <w:t>.</w:t>
      </w:r>
    </w:p>
    <w:p w14:paraId="20CAC8DB" w14:textId="2DE9C75E" w:rsidR="006F039D" w:rsidRPr="006F039D" w:rsidRDefault="006F039D" w:rsidP="551CEE23">
      <w:pPr>
        <w:spacing w:after="200" w:line="276" w:lineRule="auto"/>
        <w:jc w:val="both"/>
      </w:pPr>
    </w:p>
    <w:p w14:paraId="6D160BD1" w14:textId="3341A941" w:rsidR="006F039D" w:rsidRPr="006F039D" w:rsidRDefault="006F039D" w:rsidP="551CEE23">
      <w:pPr>
        <w:spacing w:after="200" w:line="276" w:lineRule="auto"/>
        <w:jc w:val="both"/>
      </w:pPr>
    </w:p>
    <w:p w14:paraId="007B7A24" w14:textId="00AFF01A" w:rsidR="006F039D" w:rsidRPr="006F039D" w:rsidRDefault="006F039D" w:rsidP="551CEE23">
      <w:pPr>
        <w:spacing w:after="200" w:line="276" w:lineRule="auto"/>
        <w:jc w:val="both"/>
      </w:pPr>
    </w:p>
    <w:tbl>
      <w:tblPr>
        <w:tblStyle w:val="GridTable4-Accent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696"/>
        <w:gridCol w:w="688"/>
        <w:gridCol w:w="688"/>
        <w:gridCol w:w="688"/>
        <w:gridCol w:w="688"/>
        <w:gridCol w:w="688"/>
        <w:gridCol w:w="688"/>
        <w:gridCol w:w="688"/>
        <w:gridCol w:w="688"/>
        <w:gridCol w:w="688"/>
        <w:gridCol w:w="688"/>
        <w:gridCol w:w="688"/>
        <w:gridCol w:w="1091"/>
      </w:tblGrid>
      <w:tr w:rsidR="551CEE23" w14:paraId="4EBD1045" w14:textId="77777777" w:rsidTr="551CE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tcBorders>
              <w:top w:val="single" w:sz="6" w:space="0" w:color="4F81BD" w:themeColor="accent1"/>
              <w:left w:val="single" w:sz="6" w:space="0" w:color="4F81BD" w:themeColor="accent1"/>
              <w:bottom w:val="single" w:sz="6" w:space="0" w:color="4F81BD" w:themeColor="accent1"/>
            </w:tcBorders>
            <w:tcMar>
              <w:left w:w="105" w:type="dxa"/>
              <w:right w:w="105" w:type="dxa"/>
            </w:tcMar>
          </w:tcPr>
          <w:p w14:paraId="4669B7A7" w14:textId="4DE2BCBA" w:rsidR="551CEE23" w:rsidRDefault="551CEE23" w:rsidP="551CEE23">
            <w:pPr>
              <w:rPr>
                <w:rFonts w:ascii="Calibri" w:eastAsia="Calibri" w:hAnsi="Calibri" w:cs="Calibri"/>
                <w:sz w:val="16"/>
                <w:szCs w:val="16"/>
              </w:rPr>
            </w:pPr>
            <w:r w:rsidRPr="551CEE23">
              <w:rPr>
                <w:rFonts w:ascii="Calibri" w:eastAsia="Calibri" w:hAnsi="Calibri" w:cs="Calibri"/>
                <w:sz w:val="16"/>
                <w:szCs w:val="16"/>
              </w:rPr>
              <w:t xml:space="preserve">Project duration </w:t>
            </w:r>
          </w:p>
        </w:tc>
        <w:tc>
          <w:tcPr>
            <w:tcW w:w="688" w:type="dxa"/>
            <w:tcBorders>
              <w:top w:val="single" w:sz="6" w:space="0" w:color="4F81BD" w:themeColor="accent1"/>
              <w:bottom w:val="single" w:sz="6" w:space="0" w:color="4F81BD" w:themeColor="accent1"/>
            </w:tcBorders>
            <w:tcMar>
              <w:left w:w="105" w:type="dxa"/>
              <w:right w:w="105" w:type="dxa"/>
            </w:tcMar>
          </w:tcPr>
          <w:p w14:paraId="07D4810D" w14:textId="1308AA0B"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INTERIM report 1</w:t>
            </w:r>
          </w:p>
        </w:tc>
        <w:tc>
          <w:tcPr>
            <w:tcW w:w="688" w:type="dxa"/>
            <w:tcBorders>
              <w:top w:val="single" w:sz="6" w:space="0" w:color="4F81BD" w:themeColor="accent1"/>
              <w:bottom w:val="single" w:sz="6" w:space="0" w:color="4F81BD" w:themeColor="accent1"/>
            </w:tcBorders>
            <w:tcMar>
              <w:left w:w="105" w:type="dxa"/>
              <w:right w:w="105" w:type="dxa"/>
            </w:tcMar>
          </w:tcPr>
          <w:p w14:paraId="4BAF2558" w14:textId="3ABCD52A"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submission deadline</w:t>
            </w:r>
          </w:p>
        </w:tc>
        <w:tc>
          <w:tcPr>
            <w:tcW w:w="688" w:type="dxa"/>
            <w:tcBorders>
              <w:top w:val="single" w:sz="6" w:space="0" w:color="4F81BD" w:themeColor="accent1"/>
              <w:bottom w:val="single" w:sz="6" w:space="0" w:color="4F81BD" w:themeColor="accent1"/>
            </w:tcBorders>
            <w:tcMar>
              <w:left w:w="105" w:type="dxa"/>
              <w:right w:w="105" w:type="dxa"/>
            </w:tcMar>
          </w:tcPr>
          <w:p w14:paraId="01A9B4CF" w14:textId="31780A91"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INTERIM report 2</w:t>
            </w:r>
          </w:p>
        </w:tc>
        <w:tc>
          <w:tcPr>
            <w:tcW w:w="688" w:type="dxa"/>
            <w:tcBorders>
              <w:top w:val="single" w:sz="6" w:space="0" w:color="4F81BD" w:themeColor="accent1"/>
              <w:bottom w:val="single" w:sz="6" w:space="0" w:color="4F81BD" w:themeColor="accent1"/>
            </w:tcBorders>
            <w:tcMar>
              <w:left w:w="105" w:type="dxa"/>
              <w:right w:w="105" w:type="dxa"/>
            </w:tcMar>
          </w:tcPr>
          <w:p w14:paraId="4567F730" w14:textId="2559357C"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submission deadline</w:t>
            </w:r>
          </w:p>
        </w:tc>
        <w:tc>
          <w:tcPr>
            <w:tcW w:w="688" w:type="dxa"/>
            <w:tcBorders>
              <w:top w:val="single" w:sz="6" w:space="0" w:color="4F81BD" w:themeColor="accent1"/>
              <w:bottom w:val="single" w:sz="6" w:space="0" w:color="4F81BD" w:themeColor="accent1"/>
            </w:tcBorders>
            <w:tcMar>
              <w:left w:w="105" w:type="dxa"/>
              <w:right w:w="105" w:type="dxa"/>
            </w:tcMar>
          </w:tcPr>
          <w:p w14:paraId="31280B8C" w14:textId="324C5A00"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INTERIM report 3</w:t>
            </w:r>
          </w:p>
        </w:tc>
        <w:tc>
          <w:tcPr>
            <w:tcW w:w="688" w:type="dxa"/>
            <w:tcBorders>
              <w:top w:val="single" w:sz="6" w:space="0" w:color="4F81BD" w:themeColor="accent1"/>
              <w:bottom w:val="single" w:sz="6" w:space="0" w:color="4F81BD" w:themeColor="accent1"/>
            </w:tcBorders>
            <w:tcMar>
              <w:left w:w="105" w:type="dxa"/>
              <w:right w:w="105" w:type="dxa"/>
            </w:tcMar>
          </w:tcPr>
          <w:p w14:paraId="6AC0260D" w14:textId="633DB7B8"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submission deadline</w:t>
            </w:r>
          </w:p>
        </w:tc>
        <w:tc>
          <w:tcPr>
            <w:tcW w:w="688" w:type="dxa"/>
            <w:tcBorders>
              <w:top w:val="single" w:sz="6" w:space="0" w:color="4F81BD" w:themeColor="accent1"/>
              <w:bottom w:val="single" w:sz="6" w:space="0" w:color="4F81BD" w:themeColor="accent1"/>
            </w:tcBorders>
            <w:tcMar>
              <w:left w:w="105" w:type="dxa"/>
              <w:right w:w="105" w:type="dxa"/>
            </w:tcMar>
          </w:tcPr>
          <w:p w14:paraId="0EF858E6" w14:textId="60237ED0"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INTERIM report 4</w:t>
            </w:r>
          </w:p>
        </w:tc>
        <w:tc>
          <w:tcPr>
            <w:tcW w:w="688" w:type="dxa"/>
            <w:tcBorders>
              <w:top w:val="single" w:sz="6" w:space="0" w:color="4F81BD" w:themeColor="accent1"/>
              <w:bottom w:val="single" w:sz="6" w:space="0" w:color="4F81BD" w:themeColor="accent1"/>
            </w:tcBorders>
            <w:tcMar>
              <w:left w:w="105" w:type="dxa"/>
              <w:right w:w="105" w:type="dxa"/>
            </w:tcMar>
          </w:tcPr>
          <w:p w14:paraId="19FAF051" w14:textId="6D6C0AE9"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submission deadline</w:t>
            </w:r>
          </w:p>
        </w:tc>
        <w:tc>
          <w:tcPr>
            <w:tcW w:w="688" w:type="dxa"/>
            <w:tcBorders>
              <w:top w:val="single" w:sz="6" w:space="0" w:color="4F81BD" w:themeColor="accent1"/>
              <w:bottom w:val="single" w:sz="6" w:space="0" w:color="4F81BD" w:themeColor="accent1"/>
            </w:tcBorders>
            <w:tcMar>
              <w:left w:w="105" w:type="dxa"/>
              <w:right w:w="105" w:type="dxa"/>
            </w:tcMar>
          </w:tcPr>
          <w:p w14:paraId="7586E81D" w14:textId="4B03EB3D"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INTERIM report 5</w:t>
            </w:r>
          </w:p>
        </w:tc>
        <w:tc>
          <w:tcPr>
            <w:tcW w:w="688" w:type="dxa"/>
            <w:tcBorders>
              <w:top w:val="single" w:sz="6" w:space="0" w:color="4F81BD" w:themeColor="accent1"/>
              <w:bottom w:val="single" w:sz="6" w:space="0" w:color="4F81BD" w:themeColor="accent1"/>
            </w:tcBorders>
            <w:tcMar>
              <w:left w:w="105" w:type="dxa"/>
              <w:right w:w="105" w:type="dxa"/>
            </w:tcMar>
          </w:tcPr>
          <w:p w14:paraId="6F1C1469" w14:textId="1374BDFB"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submission deadline</w:t>
            </w:r>
          </w:p>
        </w:tc>
        <w:tc>
          <w:tcPr>
            <w:tcW w:w="688" w:type="dxa"/>
            <w:tcBorders>
              <w:top w:val="single" w:sz="6" w:space="0" w:color="4F81BD" w:themeColor="accent1"/>
              <w:bottom w:val="single" w:sz="6" w:space="0" w:color="4F81BD" w:themeColor="accent1"/>
            </w:tcBorders>
            <w:tcMar>
              <w:left w:w="105" w:type="dxa"/>
              <w:right w:w="105" w:type="dxa"/>
            </w:tcMar>
          </w:tcPr>
          <w:p w14:paraId="06764035" w14:textId="4C64BC62"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FINAL report</w:t>
            </w:r>
          </w:p>
        </w:tc>
        <w:tc>
          <w:tcPr>
            <w:tcW w:w="1091" w:type="dxa"/>
            <w:tcBorders>
              <w:top w:val="single" w:sz="6" w:space="0" w:color="4F81BD" w:themeColor="accent1"/>
              <w:bottom w:val="single" w:sz="6" w:space="0" w:color="4F81BD" w:themeColor="accent1"/>
              <w:right w:val="single" w:sz="6" w:space="0" w:color="4F81BD" w:themeColor="accent1"/>
            </w:tcBorders>
            <w:tcMar>
              <w:left w:w="105" w:type="dxa"/>
              <w:right w:w="105" w:type="dxa"/>
            </w:tcMar>
          </w:tcPr>
          <w:p w14:paraId="1AE798E7" w14:textId="14D32D83" w:rsidR="551CEE23" w:rsidRDefault="551CEE23" w:rsidP="551CEE2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16"/>
                <w:szCs w:val="16"/>
              </w:rPr>
            </w:pPr>
            <w:r w:rsidRPr="551CEE23">
              <w:rPr>
                <w:rFonts w:ascii="Calibri" w:eastAsia="Calibri" w:hAnsi="Calibri" w:cs="Calibri"/>
                <w:sz w:val="16"/>
                <w:szCs w:val="16"/>
              </w:rPr>
              <w:t>submission deadline</w:t>
            </w:r>
          </w:p>
        </w:tc>
      </w:tr>
      <w:tr w:rsidR="551CEE23" w14:paraId="69FE5247" w14:textId="77777777" w:rsidTr="551CEE23">
        <w:trPr>
          <w:trHeight w:val="270"/>
        </w:trPr>
        <w:tc>
          <w:tcPr>
            <w:cnfStyle w:val="001000000000" w:firstRow="0" w:lastRow="0" w:firstColumn="1" w:lastColumn="0" w:oddVBand="0" w:evenVBand="0" w:oddHBand="0" w:evenHBand="0" w:firstRowFirstColumn="0" w:firstRowLastColumn="0" w:lastRowFirstColumn="0" w:lastRowLastColumn="0"/>
            <w:tcW w:w="696" w:type="dxa"/>
            <w:tcMar>
              <w:left w:w="105" w:type="dxa"/>
              <w:right w:w="105" w:type="dxa"/>
            </w:tcMar>
          </w:tcPr>
          <w:p w14:paraId="19E57101" w14:textId="66A80DA0" w:rsidR="551CEE23" w:rsidRDefault="551CEE23" w:rsidP="551CEE23">
            <w:pPr>
              <w:rPr>
                <w:rFonts w:ascii="Calibri" w:eastAsia="Calibri" w:hAnsi="Calibri" w:cs="Calibri"/>
                <w:color w:val="000000" w:themeColor="text1"/>
                <w:sz w:val="16"/>
                <w:szCs w:val="16"/>
              </w:rPr>
            </w:pPr>
            <w:r w:rsidRPr="551CEE23">
              <w:rPr>
                <w:rFonts w:ascii="Calibri" w:eastAsia="Calibri" w:hAnsi="Calibri" w:cs="Calibri"/>
                <w:b w:val="0"/>
                <w:bCs w:val="0"/>
                <w:color w:val="000000" w:themeColor="text1"/>
                <w:sz w:val="16"/>
                <w:szCs w:val="16"/>
              </w:rPr>
              <w:t>from 1 to 9 foremonths</w:t>
            </w:r>
          </w:p>
        </w:tc>
        <w:tc>
          <w:tcPr>
            <w:tcW w:w="688" w:type="dxa"/>
            <w:tcMar>
              <w:left w:w="105" w:type="dxa"/>
              <w:right w:w="105" w:type="dxa"/>
            </w:tcMar>
          </w:tcPr>
          <w:p w14:paraId="3E6D1457" w14:textId="7068EEEB"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7108B544" w14:textId="7253D753"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33F0D99B" w14:textId="34CD49F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30FEE1EF" w14:textId="33BB16A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053A982C" w14:textId="4AF9E284"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4A915F24" w14:textId="3AF171DB"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237B476F" w14:textId="5866C13A"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218A6BF6" w14:textId="7131F7A7"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5F4F44A9" w14:textId="34DBFBFB"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02604864" w14:textId="23B10BD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26C0DF71" w14:textId="63389DF1"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M1-9</w:t>
            </w:r>
          </w:p>
        </w:tc>
        <w:tc>
          <w:tcPr>
            <w:tcW w:w="1091" w:type="dxa"/>
            <w:tcMar>
              <w:left w:w="105" w:type="dxa"/>
              <w:right w:w="105" w:type="dxa"/>
            </w:tcMar>
          </w:tcPr>
          <w:p w14:paraId="760DD5D9" w14:textId="39A29F9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M1-9+ 6 weeks</w:t>
            </w:r>
          </w:p>
        </w:tc>
      </w:tr>
      <w:tr w:rsidR="551CEE23" w14:paraId="0B2EF059" w14:textId="77777777" w:rsidTr="551CEE23">
        <w:trPr>
          <w:trHeight w:val="270"/>
        </w:trPr>
        <w:tc>
          <w:tcPr>
            <w:cnfStyle w:val="001000000000" w:firstRow="0" w:lastRow="0" w:firstColumn="1" w:lastColumn="0" w:oddVBand="0" w:evenVBand="0" w:oddHBand="0" w:evenHBand="0" w:firstRowFirstColumn="0" w:firstRowLastColumn="0" w:lastRowFirstColumn="0" w:lastRowLastColumn="0"/>
            <w:tcW w:w="696" w:type="dxa"/>
            <w:tcMar>
              <w:left w:w="105" w:type="dxa"/>
              <w:right w:w="105" w:type="dxa"/>
            </w:tcMar>
          </w:tcPr>
          <w:p w14:paraId="16B913ED" w14:textId="38747B6C" w:rsidR="551CEE23" w:rsidRDefault="551CEE23" w:rsidP="551CEE23">
            <w:pPr>
              <w:rPr>
                <w:rFonts w:ascii="Calibri" w:eastAsia="Calibri" w:hAnsi="Calibri" w:cs="Calibri"/>
                <w:color w:val="000000" w:themeColor="text1"/>
                <w:sz w:val="16"/>
                <w:szCs w:val="16"/>
              </w:rPr>
            </w:pPr>
            <w:r w:rsidRPr="551CEE23">
              <w:rPr>
                <w:rFonts w:ascii="Calibri" w:eastAsia="Calibri" w:hAnsi="Calibri" w:cs="Calibri"/>
                <w:b w:val="0"/>
                <w:bCs w:val="0"/>
                <w:color w:val="000000" w:themeColor="text1"/>
                <w:sz w:val="16"/>
                <w:szCs w:val="16"/>
              </w:rPr>
              <w:t>from 10 to 15 months</w:t>
            </w:r>
          </w:p>
        </w:tc>
        <w:tc>
          <w:tcPr>
            <w:tcW w:w="688" w:type="dxa"/>
            <w:tcMar>
              <w:left w:w="105" w:type="dxa"/>
              <w:right w:w="105" w:type="dxa"/>
            </w:tcMar>
          </w:tcPr>
          <w:p w14:paraId="24F674FB" w14:textId="15405B0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M6</w:t>
            </w:r>
          </w:p>
        </w:tc>
        <w:tc>
          <w:tcPr>
            <w:tcW w:w="688" w:type="dxa"/>
            <w:tcMar>
              <w:left w:w="105" w:type="dxa"/>
              <w:right w:w="105" w:type="dxa"/>
            </w:tcMar>
          </w:tcPr>
          <w:p w14:paraId="2CC43613" w14:textId="080866F0"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M6+6 weeks</w:t>
            </w:r>
          </w:p>
        </w:tc>
        <w:tc>
          <w:tcPr>
            <w:tcW w:w="688" w:type="dxa"/>
            <w:tcMar>
              <w:left w:w="105" w:type="dxa"/>
              <w:right w:w="105" w:type="dxa"/>
            </w:tcMar>
          </w:tcPr>
          <w:p w14:paraId="7D508C90" w14:textId="6306A81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63331810" w14:textId="27CF485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37BAC08A" w14:textId="3FC75A7D"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258AEFFD" w14:textId="7A12BAE6"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0653E3A8" w14:textId="02719EF3"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3EA23496" w14:textId="207C69A2"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3EA17554" w14:textId="2662C56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67328986" w14:textId="3DDB19B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73045CDD" w14:textId="76E7707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M10-15</w:t>
            </w:r>
          </w:p>
        </w:tc>
        <w:tc>
          <w:tcPr>
            <w:tcW w:w="1091" w:type="dxa"/>
            <w:tcMar>
              <w:left w:w="105" w:type="dxa"/>
              <w:right w:w="105" w:type="dxa"/>
            </w:tcMar>
          </w:tcPr>
          <w:p w14:paraId="7C26E1FA" w14:textId="6981E50A"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M10-15 + 6 weeks</w:t>
            </w:r>
          </w:p>
        </w:tc>
      </w:tr>
      <w:tr w:rsidR="551CEE23" w14:paraId="44FA934C" w14:textId="77777777" w:rsidTr="551CEE23">
        <w:trPr>
          <w:trHeight w:val="270"/>
        </w:trPr>
        <w:tc>
          <w:tcPr>
            <w:cnfStyle w:val="001000000000" w:firstRow="0" w:lastRow="0" w:firstColumn="1" w:lastColumn="0" w:oddVBand="0" w:evenVBand="0" w:oddHBand="0" w:evenHBand="0" w:firstRowFirstColumn="0" w:firstRowLastColumn="0" w:lastRowFirstColumn="0" w:lastRowLastColumn="0"/>
            <w:tcW w:w="696" w:type="dxa"/>
            <w:tcMar>
              <w:left w:w="105" w:type="dxa"/>
              <w:right w:w="105" w:type="dxa"/>
            </w:tcMar>
          </w:tcPr>
          <w:p w14:paraId="610091AD" w14:textId="2C1327F2" w:rsidR="551CEE23" w:rsidRDefault="551CEE23" w:rsidP="551CEE23">
            <w:pPr>
              <w:rPr>
                <w:rFonts w:ascii="Calibri" w:eastAsia="Calibri" w:hAnsi="Calibri" w:cs="Calibri"/>
                <w:color w:val="000000" w:themeColor="text1"/>
                <w:sz w:val="16"/>
                <w:szCs w:val="16"/>
              </w:rPr>
            </w:pPr>
            <w:r w:rsidRPr="551CEE23">
              <w:rPr>
                <w:rFonts w:ascii="Calibri" w:eastAsia="Calibri" w:hAnsi="Calibri" w:cs="Calibri"/>
                <w:b w:val="0"/>
                <w:bCs w:val="0"/>
                <w:color w:val="000000" w:themeColor="text1"/>
                <w:sz w:val="16"/>
                <w:szCs w:val="16"/>
              </w:rPr>
              <w:t>from 16 to 21 months</w:t>
            </w:r>
          </w:p>
        </w:tc>
        <w:tc>
          <w:tcPr>
            <w:tcW w:w="688" w:type="dxa"/>
            <w:tcMar>
              <w:left w:w="105" w:type="dxa"/>
              <w:right w:w="105" w:type="dxa"/>
            </w:tcMar>
          </w:tcPr>
          <w:p w14:paraId="56E4CE00" w14:textId="11E7FFD0"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M6</w:t>
            </w:r>
          </w:p>
        </w:tc>
        <w:tc>
          <w:tcPr>
            <w:tcW w:w="688" w:type="dxa"/>
            <w:tcMar>
              <w:left w:w="105" w:type="dxa"/>
              <w:right w:w="105" w:type="dxa"/>
            </w:tcMar>
          </w:tcPr>
          <w:p w14:paraId="71F94C89" w14:textId="562AF40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M6+6 weeks</w:t>
            </w:r>
          </w:p>
          <w:p w14:paraId="3208C516" w14:textId="3716679B"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6B9978E6" w14:textId="0E9D609B"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M12</w:t>
            </w:r>
          </w:p>
        </w:tc>
        <w:tc>
          <w:tcPr>
            <w:tcW w:w="688" w:type="dxa"/>
            <w:tcMar>
              <w:left w:w="105" w:type="dxa"/>
              <w:right w:w="105" w:type="dxa"/>
            </w:tcMar>
          </w:tcPr>
          <w:p w14:paraId="4809C21B" w14:textId="2F573884"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M12+6 weeks</w:t>
            </w:r>
          </w:p>
        </w:tc>
        <w:tc>
          <w:tcPr>
            <w:tcW w:w="688" w:type="dxa"/>
            <w:tcMar>
              <w:left w:w="105" w:type="dxa"/>
              <w:right w:w="105" w:type="dxa"/>
            </w:tcMar>
          </w:tcPr>
          <w:p w14:paraId="0A937F1E" w14:textId="5F4D5A6D"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1905702C" w14:textId="6B9BE5F2"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533BD63B" w14:textId="33A0AED1"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4DAB8E77" w14:textId="08C37004"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5362E497" w14:textId="2DA0AA3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0D105752" w14:textId="45BEAFA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7F1FDFE7" w14:textId="0B97EEE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M16-21</w:t>
            </w:r>
          </w:p>
        </w:tc>
        <w:tc>
          <w:tcPr>
            <w:tcW w:w="1091" w:type="dxa"/>
            <w:tcMar>
              <w:left w:w="105" w:type="dxa"/>
              <w:right w:w="105" w:type="dxa"/>
            </w:tcMar>
          </w:tcPr>
          <w:p w14:paraId="3C29AC74" w14:textId="30BE8282"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M16-21 +6 weeks</w:t>
            </w:r>
          </w:p>
        </w:tc>
      </w:tr>
      <w:tr w:rsidR="551CEE23" w14:paraId="12408CBC" w14:textId="77777777" w:rsidTr="551CEE23">
        <w:trPr>
          <w:trHeight w:val="270"/>
        </w:trPr>
        <w:tc>
          <w:tcPr>
            <w:cnfStyle w:val="001000000000" w:firstRow="0" w:lastRow="0" w:firstColumn="1" w:lastColumn="0" w:oddVBand="0" w:evenVBand="0" w:oddHBand="0" w:evenHBand="0" w:firstRowFirstColumn="0" w:firstRowLastColumn="0" w:lastRowFirstColumn="0" w:lastRowLastColumn="0"/>
            <w:tcW w:w="696" w:type="dxa"/>
            <w:tcMar>
              <w:left w:w="105" w:type="dxa"/>
              <w:right w:w="105" w:type="dxa"/>
            </w:tcMar>
          </w:tcPr>
          <w:p w14:paraId="6B174F1A" w14:textId="1ADDBF0F" w:rsidR="551CEE23" w:rsidRDefault="551CEE23" w:rsidP="551CEE23">
            <w:pPr>
              <w:rPr>
                <w:rFonts w:ascii="Calibri" w:eastAsia="Calibri" w:hAnsi="Calibri" w:cs="Calibri"/>
                <w:color w:val="000000" w:themeColor="text1"/>
                <w:sz w:val="16"/>
                <w:szCs w:val="16"/>
              </w:rPr>
            </w:pPr>
            <w:r w:rsidRPr="551CEE23">
              <w:rPr>
                <w:rFonts w:ascii="Calibri" w:eastAsia="Calibri" w:hAnsi="Calibri" w:cs="Calibri"/>
                <w:b w:val="0"/>
                <w:bCs w:val="0"/>
                <w:color w:val="000000" w:themeColor="text1"/>
                <w:sz w:val="16"/>
                <w:szCs w:val="16"/>
              </w:rPr>
              <w:t>from 22 to 27 months</w:t>
            </w:r>
          </w:p>
        </w:tc>
        <w:tc>
          <w:tcPr>
            <w:tcW w:w="688" w:type="dxa"/>
            <w:tcMar>
              <w:left w:w="105" w:type="dxa"/>
              <w:right w:w="105" w:type="dxa"/>
            </w:tcMar>
          </w:tcPr>
          <w:p w14:paraId="1BEC1CCB" w14:textId="3D89BFED"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M6</w:t>
            </w:r>
          </w:p>
        </w:tc>
        <w:tc>
          <w:tcPr>
            <w:tcW w:w="688" w:type="dxa"/>
            <w:tcMar>
              <w:left w:w="105" w:type="dxa"/>
              <w:right w:w="105" w:type="dxa"/>
            </w:tcMar>
          </w:tcPr>
          <w:p w14:paraId="73F23A89" w14:textId="76A9042D"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M6+6 weeks</w:t>
            </w:r>
          </w:p>
          <w:p w14:paraId="4D87CB6D" w14:textId="7310AB2D"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3CAA2974" w14:textId="52C916E8"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M12</w:t>
            </w:r>
          </w:p>
        </w:tc>
        <w:tc>
          <w:tcPr>
            <w:tcW w:w="688" w:type="dxa"/>
            <w:tcMar>
              <w:left w:w="105" w:type="dxa"/>
              <w:right w:w="105" w:type="dxa"/>
            </w:tcMar>
          </w:tcPr>
          <w:p w14:paraId="3395107C" w14:textId="3EBEA45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M12+6 weeks</w:t>
            </w:r>
          </w:p>
          <w:p w14:paraId="39779302" w14:textId="2B20903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2B2B04E7" w14:textId="2079403B"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M18</w:t>
            </w:r>
          </w:p>
        </w:tc>
        <w:tc>
          <w:tcPr>
            <w:tcW w:w="688" w:type="dxa"/>
            <w:tcMar>
              <w:left w:w="105" w:type="dxa"/>
              <w:right w:w="105" w:type="dxa"/>
            </w:tcMar>
          </w:tcPr>
          <w:p w14:paraId="576F3EB2" w14:textId="79F9317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M18+6 weeks</w:t>
            </w:r>
          </w:p>
        </w:tc>
        <w:tc>
          <w:tcPr>
            <w:tcW w:w="688" w:type="dxa"/>
            <w:tcMar>
              <w:left w:w="105" w:type="dxa"/>
              <w:right w:w="105" w:type="dxa"/>
            </w:tcMar>
          </w:tcPr>
          <w:p w14:paraId="64AAEE2B" w14:textId="0388A9FC"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5C3158A4" w14:textId="365D8A03"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25559504" w14:textId="150363B7"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61180DCE" w14:textId="61122310"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6CA97888" w14:textId="0D3D45CF"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M22-27</w:t>
            </w:r>
          </w:p>
        </w:tc>
        <w:tc>
          <w:tcPr>
            <w:tcW w:w="1091" w:type="dxa"/>
            <w:tcMar>
              <w:left w:w="105" w:type="dxa"/>
              <w:right w:w="105" w:type="dxa"/>
            </w:tcMar>
          </w:tcPr>
          <w:p w14:paraId="46FACEB4" w14:textId="244143B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M22-27 + 6 weeks</w:t>
            </w:r>
          </w:p>
        </w:tc>
      </w:tr>
      <w:tr w:rsidR="551CEE23" w14:paraId="220D86EA" w14:textId="77777777" w:rsidTr="551CEE23">
        <w:trPr>
          <w:trHeight w:val="270"/>
        </w:trPr>
        <w:tc>
          <w:tcPr>
            <w:cnfStyle w:val="001000000000" w:firstRow="0" w:lastRow="0" w:firstColumn="1" w:lastColumn="0" w:oddVBand="0" w:evenVBand="0" w:oddHBand="0" w:evenHBand="0" w:firstRowFirstColumn="0" w:firstRowLastColumn="0" w:lastRowFirstColumn="0" w:lastRowLastColumn="0"/>
            <w:tcW w:w="696" w:type="dxa"/>
            <w:tcMar>
              <w:left w:w="105" w:type="dxa"/>
              <w:right w:w="105" w:type="dxa"/>
            </w:tcMar>
          </w:tcPr>
          <w:p w14:paraId="568AE7C5" w14:textId="5ABBEEE0" w:rsidR="551CEE23" w:rsidRDefault="551CEE23" w:rsidP="551CEE23">
            <w:pPr>
              <w:rPr>
                <w:rFonts w:ascii="Calibri" w:eastAsia="Calibri" w:hAnsi="Calibri" w:cs="Calibri"/>
                <w:color w:val="000000" w:themeColor="text1"/>
                <w:sz w:val="16"/>
                <w:szCs w:val="16"/>
              </w:rPr>
            </w:pPr>
            <w:r w:rsidRPr="551CEE23">
              <w:rPr>
                <w:rFonts w:ascii="Calibri" w:eastAsia="Calibri" w:hAnsi="Calibri" w:cs="Calibri"/>
                <w:b w:val="0"/>
                <w:bCs w:val="0"/>
                <w:color w:val="000000" w:themeColor="text1"/>
                <w:sz w:val="16"/>
                <w:szCs w:val="16"/>
              </w:rPr>
              <w:t>from 28 to 33 months</w:t>
            </w:r>
          </w:p>
        </w:tc>
        <w:tc>
          <w:tcPr>
            <w:tcW w:w="688" w:type="dxa"/>
            <w:tcMar>
              <w:left w:w="105" w:type="dxa"/>
              <w:right w:w="105" w:type="dxa"/>
            </w:tcMar>
          </w:tcPr>
          <w:p w14:paraId="31D8A0A3" w14:textId="7BC4380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M6</w:t>
            </w:r>
          </w:p>
        </w:tc>
        <w:tc>
          <w:tcPr>
            <w:tcW w:w="688" w:type="dxa"/>
            <w:tcMar>
              <w:left w:w="105" w:type="dxa"/>
              <w:right w:w="105" w:type="dxa"/>
            </w:tcMar>
          </w:tcPr>
          <w:p w14:paraId="3D5561FF" w14:textId="0795896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M6+6 weeks</w:t>
            </w:r>
          </w:p>
          <w:p w14:paraId="0697E0F6" w14:textId="7DE94044"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755A2A78" w14:textId="56C93662"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M12</w:t>
            </w:r>
          </w:p>
        </w:tc>
        <w:tc>
          <w:tcPr>
            <w:tcW w:w="688" w:type="dxa"/>
            <w:tcMar>
              <w:left w:w="105" w:type="dxa"/>
              <w:right w:w="105" w:type="dxa"/>
            </w:tcMar>
          </w:tcPr>
          <w:p w14:paraId="0F9AC286" w14:textId="47DF28C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M12+6 weeks</w:t>
            </w:r>
          </w:p>
          <w:p w14:paraId="4BC55326" w14:textId="69FA76C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4AE80438" w14:textId="7B9D9AB4"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M18</w:t>
            </w:r>
          </w:p>
        </w:tc>
        <w:tc>
          <w:tcPr>
            <w:tcW w:w="688" w:type="dxa"/>
            <w:tcMar>
              <w:left w:w="105" w:type="dxa"/>
              <w:right w:w="105" w:type="dxa"/>
            </w:tcMar>
          </w:tcPr>
          <w:p w14:paraId="2490A2AB" w14:textId="5D9F8A9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M18+6 weeks</w:t>
            </w:r>
          </w:p>
          <w:p w14:paraId="09E0BD6D" w14:textId="1B25EE83"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1EB09F10" w14:textId="6F934EE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M24</w:t>
            </w:r>
          </w:p>
        </w:tc>
        <w:tc>
          <w:tcPr>
            <w:tcW w:w="688" w:type="dxa"/>
            <w:tcMar>
              <w:left w:w="105" w:type="dxa"/>
              <w:right w:w="105" w:type="dxa"/>
            </w:tcMar>
          </w:tcPr>
          <w:p w14:paraId="28EFB57D" w14:textId="7176F188"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M24+6 weeks</w:t>
            </w:r>
          </w:p>
        </w:tc>
        <w:tc>
          <w:tcPr>
            <w:tcW w:w="688" w:type="dxa"/>
            <w:tcMar>
              <w:left w:w="105" w:type="dxa"/>
              <w:right w:w="105" w:type="dxa"/>
            </w:tcMar>
          </w:tcPr>
          <w:p w14:paraId="71ADF68F" w14:textId="13483868"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6DF64F67" w14:textId="14ADD6E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AEAAAA"/>
                <w:sz w:val="16"/>
                <w:szCs w:val="16"/>
              </w:rPr>
            </w:pPr>
            <w:r w:rsidRPr="551CEE23">
              <w:rPr>
                <w:rFonts w:ascii="Calibri" w:eastAsia="Calibri" w:hAnsi="Calibri" w:cs="Calibri"/>
                <w:color w:val="AEAAAA"/>
                <w:sz w:val="16"/>
                <w:szCs w:val="16"/>
              </w:rPr>
              <w:t>na</w:t>
            </w:r>
          </w:p>
        </w:tc>
        <w:tc>
          <w:tcPr>
            <w:tcW w:w="688" w:type="dxa"/>
            <w:tcMar>
              <w:left w:w="105" w:type="dxa"/>
              <w:right w:w="105" w:type="dxa"/>
            </w:tcMar>
          </w:tcPr>
          <w:p w14:paraId="70B6A5BE" w14:textId="66096F50"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M28-33</w:t>
            </w:r>
          </w:p>
        </w:tc>
        <w:tc>
          <w:tcPr>
            <w:tcW w:w="1091" w:type="dxa"/>
            <w:tcMar>
              <w:left w:w="105" w:type="dxa"/>
              <w:right w:w="105" w:type="dxa"/>
            </w:tcMar>
          </w:tcPr>
          <w:p w14:paraId="5288338F" w14:textId="3AC54967"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M28-33 + 6 weeks</w:t>
            </w:r>
          </w:p>
        </w:tc>
      </w:tr>
      <w:tr w:rsidR="551CEE23" w14:paraId="60F987A1" w14:textId="77777777" w:rsidTr="551CEE23">
        <w:trPr>
          <w:trHeight w:val="270"/>
        </w:trPr>
        <w:tc>
          <w:tcPr>
            <w:cnfStyle w:val="001000000000" w:firstRow="0" w:lastRow="0" w:firstColumn="1" w:lastColumn="0" w:oddVBand="0" w:evenVBand="0" w:oddHBand="0" w:evenHBand="0" w:firstRowFirstColumn="0" w:firstRowLastColumn="0" w:lastRowFirstColumn="0" w:lastRowLastColumn="0"/>
            <w:tcW w:w="696" w:type="dxa"/>
            <w:tcMar>
              <w:left w:w="105" w:type="dxa"/>
              <w:right w:w="105" w:type="dxa"/>
            </w:tcMar>
          </w:tcPr>
          <w:p w14:paraId="0E7A02B0" w14:textId="12536596" w:rsidR="551CEE23" w:rsidRDefault="551CEE23" w:rsidP="551CEE23">
            <w:pPr>
              <w:rPr>
                <w:rFonts w:ascii="Calibri" w:eastAsia="Calibri" w:hAnsi="Calibri" w:cs="Calibri"/>
                <w:color w:val="000000" w:themeColor="text1"/>
                <w:sz w:val="16"/>
                <w:szCs w:val="16"/>
              </w:rPr>
            </w:pPr>
            <w:r w:rsidRPr="551CEE23">
              <w:rPr>
                <w:rFonts w:ascii="Calibri" w:eastAsia="Calibri" w:hAnsi="Calibri" w:cs="Calibri"/>
                <w:b w:val="0"/>
                <w:bCs w:val="0"/>
                <w:color w:val="000000" w:themeColor="text1"/>
                <w:sz w:val="16"/>
                <w:szCs w:val="16"/>
              </w:rPr>
              <w:t>from 34 to 36 months</w:t>
            </w:r>
          </w:p>
        </w:tc>
        <w:tc>
          <w:tcPr>
            <w:tcW w:w="688" w:type="dxa"/>
            <w:tcMar>
              <w:left w:w="105" w:type="dxa"/>
              <w:right w:w="105" w:type="dxa"/>
            </w:tcMar>
          </w:tcPr>
          <w:p w14:paraId="5BB95310" w14:textId="3BE3519F"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M6</w:t>
            </w:r>
          </w:p>
        </w:tc>
        <w:tc>
          <w:tcPr>
            <w:tcW w:w="688" w:type="dxa"/>
            <w:tcMar>
              <w:left w:w="105" w:type="dxa"/>
              <w:right w:w="105" w:type="dxa"/>
            </w:tcMar>
          </w:tcPr>
          <w:p w14:paraId="10F26276" w14:textId="117064E8"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M6+6 weeks</w:t>
            </w:r>
          </w:p>
          <w:p w14:paraId="7E2A09D8" w14:textId="5E86B7D2"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41FA90E5" w14:textId="2E5B972D"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M12</w:t>
            </w:r>
          </w:p>
        </w:tc>
        <w:tc>
          <w:tcPr>
            <w:tcW w:w="688" w:type="dxa"/>
            <w:tcMar>
              <w:left w:w="105" w:type="dxa"/>
              <w:right w:w="105" w:type="dxa"/>
            </w:tcMar>
          </w:tcPr>
          <w:p w14:paraId="147B786B" w14:textId="7C53B9EA"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M12+6 weeks</w:t>
            </w:r>
          </w:p>
          <w:p w14:paraId="18FC50E1" w14:textId="1C12EDAA"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2D8B6047" w14:textId="2F350903"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M18</w:t>
            </w:r>
          </w:p>
        </w:tc>
        <w:tc>
          <w:tcPr>
            <w:tcW w:w="688" w:type="dxa"/>
            <w:tcMar>
              <w:left w:w="105" w:type="dxa"/>
              <w:right w:w="105" w:type="dxa"/>
            </w:tcMar>
          </w:tcPr>
          <w:p w14:paraId="373809B1" w14:textId="245BC98E"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M18+6 weeks</w:t>
            </w:r>
          </w:p>
          <w:p w14:paraId="41390505" w14:textId="7A067195"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7E31A5BD" w14:textId="57C6DCA0"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M24</w:t>
            </w:r>
          </w:p>
        </w:tc>
        <w:tc>
          <w:tcPr>
            <w:tcW w:w="688" w:type="dxa"/>
            <w:tcMar>
              <w:left w:w="105" w:type="dxa"/>
              <w:right w:w="105" w:type="dxa"/>
            </w:tcMar>
          </w:tcPr>
          <w:p w14:paraId="21BED4E9" w14:textId="43285A6B"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 xml:space="preserve"> M24+6 weeks</w:t>
            </w:r>
          </w:p>
          <w:p w14:paraId="0496121C" w14:textId="066D8C72"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p>
        </w:tc>
        <w:tc>
          <w:tcPr>
            <w:tcW w:w="688" w:type="dxa"/>
            <w:tcMar>
              <w:left w:w="105" w:type="dxa"/>
              <w:right w:w="105" w:type="dxa"/>
            </w:tcMar>
          </w:tcPr>
          <w:p w14:paraId="37FA0819" w14:textId="31BF00F7"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M30</w:t>
            </w:r>
          </w:p>
        </w:tc>
        <w:tc>
          <w:tcPr>
            <w:tcW w:w="688" w:type="dxa"/>
            <w:tcMar>
              <w:left w:w="105" w:type="dxa"/>
              <w:right w:w="105" w:type="dxa"/>
            </w:tcMar>
          </w:tcPr>
          <w:p w14:paraId="7C73995C" w14:textId="3D8E0C19"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M30+6 weeks</w:t>
            </w:r>
          </w:p>
        </w:tc>
        <w:tc>
          <w:tcPr>
            <w:tcW w:w="688" w:type="dxa"/>
            <w:tcMar>
              <w:left w:w="105" w:type="dxa"/>
              <w:right w:w="105" w:type="dxa"/>
            </w:tcMar>
          </w:tcPr>
          <w:p w14:paraId="4412B0A4" w14:textId="4EB963D2"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M34-36</w:t>
            </w:r>
          </w:p>
        </w:tc>
        <w:tc>
          <w:tcPr>
            <w:tcW w:w="1091" w:type="dxa"/>
            <w:tcMar>
              <w:left w:w="105" w:type="dxa"/>
              <w:right w:w="105" w:type="dxa"/>
            </w:tcMar>
          </w:tcPr>
          <w:p w14:paraId="4B1B9590" w14:textId="19027D77" w:rsidR="551CEE23" w:rsidRDefault="551CEE23" w:rsidP="551CEE2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16"/>
                <w:szCs w:val="16"/>
              </w:rPr>
            </w:pPr>
            <w:r w:rsidRPr="551CEE23">
              <w:rPr>
                <w:rFonts w:ascii="Calibri" w:eastAsia="Calibri" w:hAnsi="Calibri" w:cs="Calibri"/>
                <w:color w:val="000000" w:themeColor="text1"/>
                <w:sz w:val="16"/>
                <w:szCs w:val="16"/>
              </w:rPr>
              <w:t>M34-36+6 weeks</w:t>
            </w:r>
          </w:p>
        </w:tc>
      </w:tr>
    </w:tbl>
    <w:p w14:paraId="7A58D428" w14:textId="36051180" w:rsidR="006F039D" w:rsidRPr="006F039D" w:rsidRDefault="006F039D" w:rsidP="551CEE23">
      <w:pPr>
        <w:spacing w:after="200" w:line="276" w:lineRule="auto"/>
        <w:jc w:val="both"/>
      </w:pPr>
    </w:p>
    <w:p w14:paraId="0982E815" w14:textId="77777777" w:rsidR="00F37F2C" w:rsidRDefault="00F37F2C" w:rsidP="00404ABF">
      <w:pPr>
        <w:pStyle w:val="Heading5"/>
      </w:pPr>
      <w:r w:rsidRPr="00BF450D">
        <w:lastRenderedPageBreak/>
        <w:t>Assumptions</w:t>
      </w:r>
    </w:p>
    <w:p w14:paraId="7E0E3170" w14:textId="77777777" w:rsidR="00F37F2C" w:rsidRPr="00BF450D" w:rsidRDefault="00F37F2C" w:rsidP="00F37F2C">
      <w:pPr>
        <w:pStyle w:val="NoSpacing"/>
        <w:rPr>
          <w:sz w:val="36"/>
          <w:szCs w:val="36"/>
        </w:rPr>
      </w:pPr>
    </w:p>
    <w:p w14:paraId="018B7E4B" w14:textId="77777777" w:rsidR="00F37F2C" w:rsidRDefault="00F37F2C" w:rsidP="00F37F2C">
      <w:r>
        <w:t xml:space="preserve">The PMO and Project Manager has access to NetSuite. </w:t>
      </w:r>
    </w:p>
    <w:p w14:paraId="3CEC3080" w14:textId="454ED6E9" w:rsidR="00CC1573" w:rsidRDefault="00A31CD0" w:rsidP="00F37F2C">
      <w:r>
        <w:t xml:space="preserve">Each partner </w:t>
      </w:r>
      <w:r w:rsidR="00EA61D1">
        <w:t xml:space="preserve">has the </w:t>
      </w:r>
      <w:r w:rsidR="00CC1573">
        <w:t xml:space="preserve">access to </w:t>
      </w:r>
      <w:r w:rsidR="00D67912">
        <w:t>the customer center</w:t>
      </w:r>
      <w:r w:rsidR="00711B80">
        <w:t>.</w:t>
      </w:r>
    </w:p>
    <w:p w14:paraId="12DC9001" w14:textId="61D9AD62" w:rsidR="00404ABF" w:rsidRDefault="002E3CD7" w:rsidP="00F37F2C">
      <w:r>
        <w:t>Cost Report is</w:t>
      </w:r>
      <w:r w:rsidR="00711B80">
        <w:t xml:space="preserve"> available in customer center.</w:t>
      </w:r>
    </w:p>
    <w:p w14:paraId="28892E2D" w14:textId="1E074A73" w:rsidR="002E3CD7" w:rsidRDefault="00CC1573" w:rsidP="00F37F2C">
      <w:r>
        <w:t xml:space="preserve">Each partner can </w:t>
      </w:r>
      <w:r w:rsidR="00404ABF">
        <w:t>create their own</w:t>
      </w:r>
      <w:r w:rsidR="007B5FEC">
        <w:t xml:space="preserve"> cost report. </w:t>
      </w:r>
      <w:r w:rsidR="00D67912">
        <w:t xml:space="preserve"> </w:t>
      </w:r>
    </w:p>
    <w:p w14:paraId="1FB18127" w14:textId="278090D9" w:rsidR="00711B80" w:rsidRPr="00711B80" w:rsidRDefault="00A31CD0" w:rsidP="00711B80">
      <w:r>
        <w:t xml:space="preserve"> </w:t>
      </w:r>
    </w:p>
    <w:p w14:paraId="31570E01" w14:textId="77777777" w:rsidR="00404ABF" w:rsidRDefault="00404ABF" w:rsidP="00404ABF">
      <w:pPr>
        <w:pStyle w:val="Heading5"/>
      </w:pPr>
      <w:r>
        <w:t>Scenario</w:t>
      </w:r>
    </w:p>
    <w:p w14:paraId="2C99D442" w14:textId="77777777" w:rsidR="007F18DE" w:rsidRPr="00F540BA" w:rsidRDefault="007F18DE" w:rsidP="00F540BA">
      <w:pPr>
        <w:spacing w:line="276" w:lineRule="auto"/>
        <w:ind w:left="142"/>
        <w:jc w:val="both"/>
        <w:rPr>
          <w:rFonts w:ascii="Calibri Light" w:eastAsia="DengXian" w:hAnsi="Calibri Light"/>
          <w:bCs/>
          <w:color w:val="000000"/>
          <w:sz w:val="20"/>
          <w:szCs w:val="22"/>
          <w:lang w:val="en-GB"/>
        </w:rPr>
      </w:pPr>
    </w:p>
    <w:p w14:paraId="0EB6CDDE" w14:textId="1CA2789E" w:rsidR="007F18DE" w:rsidRPr="009D7D63" w:rsidRDefault="007F18DE" w:rsidP="009D7D63">
      <w:pPr>
        <w:spacing w:line="276" w:lineRule="auto"/>
        <w:jc w:val="both"/>
        <w:rPr>
          <w:bCs/>
        </w:rPr>
      </w:pPr>
      <w:r w:rsidRPr="009D7D63">
        <w:rPr>
          <w:bCs/>
        </w:rPr>
        <w:t>This report is to be filled in by each project partner</w:t>
      </w:r>
      <w:r w:rsidR="0034708A">
        <w:rPr>
          <w:bCs/>
        </w:rPr>
        <w:t>.</w:t>
      </w:r>
    </w:p>
    <w:p w14:paraId="1604801D" w14:textId="6EFE069E" w:rsidR="007F18DE" w:rsidRPr="009D7D63" w:rsidRDefault="007F18DE" w:rsidP="009D7D63">
      <w:pPr>
        <w:spacing w:line="276" w:lineRule="auto"/>
        <w:jc w:val="both"/>
        <w:rPr>
          <w:bCs/>
        </w:rPr>
      </w:pPr>
      <w:r w:rsidRPr="009D7D63">
        <w:rPr>
          <w:bCs/>
        </w:rPr>
        <w:t>Partners should report the expenses following the cost categories foreseen in their budget</w:t>
      </w:r>
      <w:r w:rsidR="0034708A">
        <w:rPr>
          <w:bCs/>
        </w:rPr>
        <w:t>.</w:t>
      </w:r>
      <w:r w:rsidRPr="009D7D63">
        <w:rPr>
          <w:bCs/>
        </w:rPr>
        <w:t xml:space="preserve"> </w:t>
      </w:r>
    </w:p>
    <w:p w14:paraId="1C1A3706" w14:textId="45804BF9" w:rsidR="00E76F56" w:rsidRPr="009D7D63" w:rsidRDefault="00164932" w:rsidP="00E76F56">
      <w:pPr>
        <w:pStyle w:val="ListParagraph"/>
        <w:spacing w:line="276" w:lineRule="auto"/>
        <w:jc w:val="both"/>
        <w:rPr>
          <w:bCs/>
        </w:rPr>
      </w:pPr>
      <w:r w:rsidRPr="009D7D63">
        <w:rPr>
          <w:bCs/>
        </w:rPr>
        <w:t>A.1 EMPLOYEES (OR EQUIVALENT)</w:t>
      </w:r>
    </w:p>
    <w:p w14:paraId="2DC10D9C" w14:textId="31279CF6" w:rsidR="00164932" w:rsidRPr="009D7D63" w:rsidRDefault="00590764" w:rsidP="00E76F56">
      <w:pPr>
        <w:pStyle w:val="ListParagraph"/>
        <w:spacing w:line="276" w:lineRule="auto"/>
        <w:jc w:val="both"/>
        <w:rPr>
          <w:bCs/>
        </w:rPr>
      </w:pPr>
      <w:r w:rsidRPr="009D7D63">
        <w:rPr>
          <w:bCs/>
        </w:rPr>
        <w:t>A.2 NATURAL PERSONS UNDER DIRECT CONTRACT</w:t>
      </w:r>
    </w:p>
    <w:p w14:paraId="0E452CAB" w14:textId="09DF0104" w:rsidR="00164932" w:rsidRPr="009D7D63" w:rsidRDefault="00590764" w:rsidP="00E76F56">
      <w:pPr>
        <w:pStyle w:val="ListParagraph"/>
        <w:spacing w:line="276" w:lineRule="auto"/>
        <w:jc w:val="both"/>
        <w:rPr>
          <w:bCs/>
        </w:rPr>
      </w:pPr>
      <w:r w:rsidRPr="009D7D63">
        <w:rPr>
          <w:bCs/>
        </w:rPr>
        <w:t>A.3 SECONDED PERSONS</w:t>
      </w:r>
    </w:p>
    <w:p w14:paraId="0E1B9EDD" w14:textId="6D4078CA" w:rsidR="00590764" w:rsidRPr="009D7D63" w:rsidRDefault="00590764" w:rsidP="00E76F56">
      <w:pPr>
        <w:pStyle w:val="ListParagraph"/>
        <w:spacing w:line="276" w:lineRule="auto"/>
        <w:jc w:val="both"/>
        <w:rPr>
          <w:bCs/>
        </w:rPr>
      </w:pPr>
      <w:r w:rsidRPr="009D7D63">
        <w:rPr>
          <w:bCs/>
        </w:rPr>
        <w:t>A.4 SME OWNERS</w:t>
      </w:r>
    </w:p>
    <w:p w14:paraId="4A926061" w14:textId="00B1C09A" w:rsidR="00590764" w:rsidRPr="009D7D63" w:rsidRDefault="00590764" w:rsidP="00E76F56">
      <w:pPr>
        <w:pStyle w:val="ListParagraph"/>
        <w:spacing w:line="276" w:lineRule="auto"/>
        <w:jc w:val="both"/>
        <w:rPr>
          <w:bCs/>
        </w:rPr>
      </w:pPr>
      <w:r w:rsidRPr="009D7D63">
        <w:rPr>
          <w:bCs/>
        </w:rPr>
        <w:t>B. SUBCONTRACTING</w:t>
      </w:r>
    </w:p>
    <w:p w14:paraId="68620760" w14:textId="1EDCF6A3" w:rsidR="00C37904" w:rsidRPr="009D7D63" w:rsidRDefault="00C37904" w:rsidP="00E76F56">
      <w:pPr>
        <w:pStyle w:val="ListParagraph"/>
        <w:spacing w:line="276" w:lineRule="auto"/>
        <w:jc w:val="both"/>
        <w:rPr>
          <w:bCs/>
        </w:rPr>
      </w:pPr>
      <w:r w:rsidRPr="009D7D63">
        <w:rPr>
          <w:bCs/>
        </w:rPr>
        <w:t>C.1 TRAVEL AND SUBSISTENCE</w:t>
      </w:r>
    </w:p>
    <w:p w14:paraId="62B59001" w14:textId="12D0B146" w:rsidR="00C37904" w:rsidRPr="009D7D63" w:rsidRDefault="00C37904" w:rsidP="00E76F56">
      <w:pPr>
        <w:pStyle w:val="ListParagraph"/>
        <w:spacing w:line="276" w:lineRule="auto"/>
        <w:jc w:val="both"/>
        <w:rPr>
          <w:bCs/>
        </w:rPr>
      </w:pPr>
      <w:r w:rsidRPr="009D7D63">
        <w:rPr>
          <w:bCs/>
        </w:rPr>
        <w:t>C.2 EQUIPMENT</w:t>
      </w:r>
    </w:p>
    <w:p w14:paraId="4E9F7849" w14:textId="4F03B560" w:rsidR="00C37904" w:rsidRPr="009D7D63" w:rsidRDefault="00C37904" w:rsidP="00E76F56">
      <w:pPr>
        <w:pStyle w:val="ListParagraph"/>
        <w:spacing w:line="276" w:lineRule="auto"/>
        <w:jc w:val="both"/>
        <w:rPr>
          <w:bCs/>
        </w:rPr>
      </w:pPr>
      <w:r w:rsidRPr="009D7D63">
        <w:rPr>
          <w:bCs/>
        </w:rPr>
        <w:t xml:space="preserve">C.3 OTHER GOODS, </w:t>
      </w:r>
      <w:r w:rsidR="00380F6D" w:rsidRPr="009D7D63">
        <w:rPr>
          <w:bCs/>
        </w:rPr>
        <w:t>WORKS</w:t>
      </w:r>
      <w:r w:rsidR="00380F6D">
        <w:rPr>
          <w:bCs/>
        </w:rPr>
        <w:t xml:space="preserve"> </w:t>
      </w:r>
      <w:r w:rsidRPr="009D7D63">
        <w:rPr>
          <w:bCs/>
        </w:rPr>
        <w:t>AND SERVICES</w:t>
      </w:r>
    </w:p>
    <w:p w14:paraId="7A47256A" w14:textId="510E8B95" w:rsidR="003B6B12" w:rsidRPr="009D7D63" w:rsidRDefault="003B6B12" w:rsidP="00E76F56">
      <w:pPr>
        <w:pStyle w:val="ListParagraph"/>
        <w:spacing w:line="276" w:lineRule="auto"/>
        <w:jc w:val="both"/>
        <w:rPr>
          <w:bCs/>
        </w:rPr>
      </w:pPr>
      <w:r w:rsidRPr="009D7D63">
        <w:rPr>
          <w:bCs/>
        </w:rPr>
        <w:t>D.1 FINANCIAL SUPPORT TO THIRD PARTIES (INCL. PRIZES)</w:t>
      </w:r>
    </w:p>
    <w:p w14:paraId="4968ECF5" w14:textId="5BDB8DBA" w:rsidR="003B6B12" w:rsidRDefault="003B6B12" w:rsidP="00E76F56">
      <w:pPr>
        <w:pStyle w:val="ListParagraph"/>
        <w:spacing w:line="276" w:lineRule="auto"/>
        <w:jc w:val="both"/>
        <w:rPr>
          <w:bCs/>
        </w:rPr>
      </w:pPr>
      <w:r w:rsidRPr="009D7D63">
        <w:rPr>
          <w:bCs/>
        </w:rPr>
        <w:t>D.2 INTERNALLY INVOICED GOODS AND SERVICES</w:t>
      </w:r>
    </w:p>
    <w:p w14:paraId="31110615" w14:textId="77777777" w:rsidR="00E76F56" w:rsidRPr="006E0E74" w:rsidRDefault="00E76F56" w:rsidP="00E76F56">
      <w:pPr>
        <w:pStyle w:val="ListParagraph"/>
        <w:spacing w:line="276" w:lineRule="auto"/>
        <w:jc w:val="both"/>
        <w:rPr>
          <w:bCs/>
        </w:rPr>
      </w:pPr>
    </w:p>
    <w:p w14:paraId="4974FC3C" w14:textId="70B439B7" w:rsidR="00B536AF" w:rsidRPr="009D7D63" w:rsidRDefault="002E3CD7" w:rsidP="00380F6D">
      <w:pPr>
        <w:jc w:val="both"/>
        <w:rPr>
          <w:bCs/>
        </w:rPr>
      </w:pPr>
      <w:r w:rsidRPr="009D7D63">
        <w:rPr>
          <w:bCs/>
        </w:rPr>
        <w:t>Once a cost report</w:t>
      </w:r>
      <w:r w:rsidR="00A7154D" w:rsidRPr="009D7D63">
        <w:rPr>
          <w:bCs/>
        </w:rPr>
        <w:t xml:space="preserve"> is submitted by partner, the </w:t>
      </w:r>
      <w:r w:rsidR="00B536AF" w:rsidRPr="009D7D63">
        <w:rPr>
          <w:bCs/>
        </w:rPr>
        <w:t xml:space="preserve">financial team will receive a notification which mention the cost report should be approved. </w:t>
      </w:r>
    </w:p>
    <w:p w14:paraId="4B10202B" w14:textId="77777777" w:rsidR="00932700" w:rsidRPr="00385691" w:rsidRDefault="00932700" w:rsidP="00380F6D">
      <w:pPr>
        <w:pStyle w:val="ListParagraph"/>
        <w:jc w:val="both"/>
        <w:rPr>
          <w:bCs/>
        </w:rPr>
      </w:pPr>
    </w:p>
    <w:p w14:paraId="507F0722" w14:textId="77777777" w:rsidR="00D20EC2" w:rsidRPr="009D7D63" w:rsidRDefault="007F18DE" w:rsidP="00380F6D">
      <w:pPr>
        <w:jc w:val="both"/>
        <w:rPr>
          <w:bCs/>
        </w:rPr>
      </w:pPr>
      <w:r w:rsidRPr="009D7D63">
        <w:rPr>
          <w:bCs/>
        </w:rPr>
        <w:t xml:space="preserve">Finance should be notified when the individual cost reports are submitted. </w:t>
      </w:r>
    </w:p>
    <w:p w14:paraId="3441849C" w14:textId="77777777" w:rsidR="00D20EC2" w:rsidRPr="00D20EC2" w:rsidRDefault="00D20EC2" w:rsidP="00380F6D">
      <w:pPr>
        <w:pStyle w:val="ListParagraph"/>
        <w:rPr>
          <w:bCs/>
        </w:rPr>
      </w:pPr>
    </w:p>
    <w:p w14:paraId="45B3906F" w14:textId="1856B0D0" w:rsidR="007F18DE" w:rsidRPr="00696B98" w:rsidRDefault="007F18DE" w:rsidP="00696B98">
      <w:pPr>
        <w:jc w:val="both"/>
        <w:rPr>
          <w:bCs/>
        </w:rPr>
      </w:pPr>
      <w:r w:rsidRPr="00696B98">
        <w:rPr>
          <w:bCs/>
        </w:rPr>
        <w:t>Finance has the power to approve/reject them</w:t>
      </w:r>
      <w:r w:rsidR="00D20EC2" w:rsidRPr="00696B98">
        <w:rPr>
          <w:bCs/>
        </w:rPr>
        <w:t xml:space="preserve"> (</w:t>
      </w:r>
      <w:r w:rsidR="00F01BF9" w:rsidRPr="00696B98">
        <w:rPr>
          <w:bCs/>
        </w:rPr>
        <w:t>out of NetSuite)</w:t>
      </w:r>
    </w:p>
    <w:p w14:paraId="2CE4032A" w14:textId="77777777" w:rsidR="00303981" w:rsidRPr="00F01BF9" w:rsidRDefault="00303981" w:rsidP="00380F6D">
      <w:pPr>
        <w:jc w:val="both"/>
        <w:rPr>
          <w:bCs/>
        </w:rPr>
      </w:pPr>
    </w:p>
    <w:p w14:paraId="14B8B922" w14:textId="78D2A110" w:rsidR="007F18DE" w:rsidRPr="00696B98" w:rsidRDefault="00696B98" w:rsidP="551CEE23">
      <w:pPr>
        <w:jc w:val="both"/>
      </w:pPr>
      <w:r w:rsidRPr="551CEE23">
        <w:t>I</w:t>
      </w:r>
      <w:r w:rsidR="007F18DE" w:rsidRPr="551CEE23">
        <w:t xml:space="preserve">deally, the system should mark in red costs which are not in line with the latest approved budget. Example: a partner reports costs under subcontracting but </w:t>
      </w:r>
      <w:r w:rsidR="007F18DE">
        <w:t>didn’t have any budget under that cost category; a partner reports 14K under travel, but the budget available under travel was 10K (</w:t>
      </w:r>
      <w:r w:rsidR="04CADA52">
        <w:t>i.e.</w:t>
      </w:r>
      <w:r w:rsidR="007F18DE">
        <w:t>. more than 30%).</w:t>
      </w:r>
      <w:r w:rsidR="00830964">
        <w:t xml:space="preserve"> </w:t>
      </w:r>
      <w:r w:rsidR="00830964" w:rsidRPr="551CEE23">
        <w:rPr>
          <w:rFonts w:ascii="Wingdings" w:eastAsia="Wingdings" w:hAnsi="Wingdings" w:cs="Wingdings"/>
        </w:rPr>
        <w:t>à</w:t>
      </w:r>
      <w:r w:rsidR="00830964">
        <w:t xml:space="preserve"> what would fall under major changes should be marked (otherwise we are not able to track quickly if partners didn’t respect our rules)</w:t>
      </w:r>
    </w:p>
    <w:p w14:paraId="20F684F6" w14:textId="77777777" w:rsidR="0091509A" w:rsidRPr="006E0E74" w:rsidRDefault="0091509A" w:rsidP="00380F6D">
      <w:pPr>
        <w:pStyle w:val="ListParagraph"/>
        <w:jc w:val="both"/>
        <w:rPr>
          <w:bCs/>
        </w:rPr>
      </w:pPr>
    </w:p>
    <w:p w14:paraId="0DA319C8" w14:textId="3C567433" w:rsidR="007F18DE" w:rsidRPr="00696B98" w:rsidRDefault="007F18DE" w:rsidP="00696B98">
      <w:pPr>
        <w:jc w:val="both"/>
        <w:rPr>
          <w:bCs/>
        </w:rPr>
      </w:pPr>
      <w:r w:rsidRPr="00696B98">
        <w:rPr>
          <w:bCs/>
        </w:rPr>
        <w:t>Partners should not be able to see the costs reported by the other partners</w:t>
      </w:r>
      <w:r w:rsidR="0091509A" w:rsidRPr="00696B98">
        <w:rPr>
          <w:bCs/>
        </w:rPr>
        <w:t>.</w:t>
      </w:r>
      <w:ins w:id="56" w:author="Elisa Kerschbaumer" w:date="2023-10-11T19:20:00Z">
        <w:r w:rsidR="00830964">
          <w:rPr>
            <w:bCs/>
          </w:rPr>
          <w:t xml:space="preserve"> </w:t>
        </w:r>
      </w:ins>
    </w:p>
    <w:p w14:paraId="0C75785B" w14:textId="77777777" w:rsidR="0091509A" w:rsidRPr="0091509A" w:rsidRDefault="0091509A" w:rsidP="00380F6D">
      <w:pPr>
        <w:pStyle w:val="ListParagraph"/>
        <w:rPr>
          <w:bCs/>
        </w:rPr>
      </w:pPr>
    </w:p>
    <w:p w14:paraId="1D27E60B" w14:textId="50B8342C" w:rsidR="005376EC" w:rsidRPr="00696B98" w:rsidRDefault="007F18DE" w:rsidP="00696B98">
      <w:pPr>
        <w:jc w:val="both"/>
        <w:rPr>
          <w:bCs/>
        </w:rPr>
      </w:pPr>
      <w:r w:rsidRPr="00696B98">
        <w:rPr>
          <w:bCs/>
        </w:rPr>
        <w:t>The Project L</w:t>
      </w:r>
      <w:r w:rsidR="0091509A" w:rsidRPr="00696B98">
        <w:rPr>
          <w:bCs/>
        </w:rPr>
        <w:t>ea</w:t>
      </w:r>
      <w:r w:rsidRPr="00696B98">
        <w:rPr>
          <w:bCs/>
        </w:rPr>
        <w:t>der should be able to see the costs reported by all partners</w:t>
      </w:r>
      <w:r w:rsidR="005376EC" w:rsidRPr="00696B98">
        <w:rPr>
          <w:bCs/>
        </w:rPr>
        <w:t>.</w:t>
      </w:r>
    </w:p>
    <w:p w14:paraId="4540D0B0" w14:textId="77777777" w:rsidR="005376EC" w:rsidRPr="006E0E74" w:rsidRDefault="005376EC" w:rsidP="00380F6D">
      <w:pPr>
        <w:pStyle w:val="ListParagraph"/>
        <w:jc w:val="both"/>
        <w:rPr>
          <w:bCs/>
        </w:rPr>
      </w:pPr>
    </w:p>
    <w:p w14:paraId="163074EC" w14:textId="77777777" w:rsidR="007F18DE" w:rsidRDefault="007F18DE" w:rsidP="00696B98">
      <w:pPr>
        <w:jc w:val="both"/>
        <w:rPr>
          <w:bCs/>
        </w:rPr>
      </w:pPr>
      <w:r w:rsidRPr="00696B98">
        <w:rPr>
          <w:bCs/>
        </w:rPr>
        <w:t>These costs report per partner, should be displayed in an aggregated way in the activity report (see below)</w:t>
      </w:r>
    </w:p>
    <w:p w14:paraId="2AECA7D9" w14:textId="77777777" w:rsidR="00696B98" w:rsidRPr="00696B98" w:rsidRDefault="00696B98" w:rsidP="00696B98">
      <w:pPr>
        <w:jc w:val="both"/>
        <w:rPr>
          <w:bCs/>
        </w:rPr>
      </w:pPr>
    </w:p>
    <w:p w14:paraId="61C907DC" w14:textId="3BE36130" w:rsidR="00F540BA" w:rsidRDefault="007F18DE" w:rsidP="004059C4">
      <w:pPr>
        <w:spacing w:after="200" w:line="276" w:lineRule="auto"/>
        <w:jc w:val="both"/>
      </w:pPr>
      <w:r>
        <w:t xml:space="preserve">For the final </w:t>
      </w:r>
      <w:r w:rsidR="000707F9">
        <w:t>Cost R</w:t>
      </w:r>
      <w:r>
        <w:t xml:space="preserve">eport: after the set deadline </w:t>
      </w:r>
      <w:r w:rsidRPr="551CEE23">
        <w:t>t</w:t>
      </w:r>
      <w:r>
        <w:t>he system should block the possibility to submit it</w:t>
      </w:r>
      <w:r w:rsidR="000707F9">
        <w:t>.</w:t>
      </w:r>
    </w:p>
    <w:p w14:paraId="54752130" w14:textId="14034E9B" w:rsidR="551CEE23" w:rsidRDefault="551CEE23" w:rsidP="551CEE23">
      <w:pPr>
        <w:jc w:val="both"/>
      </w:pPr>
    </w:p>
    <w:p w14:paraId="4F2F3A0F" w14:textId="2232ED59" w:rsidR="00593797" w:rsidRDefault="00257F67" w:rsidP="00DA4202">
      <w:pPr>
        <w:spacing w:after="200" w:line="276" w:lineRule="auto"/>
        <w:jc w:val="both"/>
      </w:pPr>
      <w:r>
        <w:t>Finance should be able to see if the activity report (point below) is assessed as white/green or red/orange. If it’s red</w:t>
      </w:r>
      <w:r w:rsidR="00F20577">
        <w:t>,</w:t>
      </w:r>
      <w:r>
        <w:t xml:space="preserve"> payments to the partners should not be allowed.</w:t>
      </w:r>
    </w:p>
    <w:p w14:paraId="63E316F1" w14:textId="030A97B6" w:rsidR="00DA4202" w:rsidRDefault="00DA4202" w:rsidP="00DA4202">
      <w:pPr>
        <w:spacing w:after="200" w:line="276" w:lineRule="auto"/>
        <w:jc w:val="both"/>
      </w:pPr>
      <w:r>
        <w:t>Implementation</w:t>
      </w:r>
      <w:r w:rsidR="00724F2E">
        <w:t xml:space="preserve"> of Use Case #4:</w:t>
      </w:r>
    </w:p>
    <w:p w14:paraId="4240FDD4" w14:textId="124B2438" w:rsidR="00724F2E" w:rsidRDefault="00724F2E" w:rsidP="00724F2E">
      <w:pPr>
        <w:pStyle w:val="ListParagraph"/>
        <w:numPr>
          <w:ilvl w:val="0"/>
          <w:numId w:val="43"/>
        </w:numPr>
        <w:spacing w:after="200" w:line="276" w:lineRule="auto"/>
        <w:jc w:val="both"/>
      </w:pPr>
      <w:r>
        <w:t>Develop a script to send an email notification to the financial team.</w:t>
      </w:r>
    </w:p>
    <w:p w14:paraId="61CFA548" w14:textId="3EE96E57" w:rsidR="00724F2E" w:rsidRDefault="00724F2E" w:rsidP="00724F2E">
      <w:pPr>
        <w:pStyle w:val="ListParagraph"/>
        <w:numPr>
          <w:ilvl w:val="0"/>
          <w:numId w:val="43"/>
        </w:numPr>
        <w:spacing w:after="200" w:line="276" w:lineRule="auto"/>
        <w:jc w:val="both"/>
      </w:pPr>
      <w:r>
        <w:t>Update the online form to highlight the field if it exceeds a threshold based on budget.</w:t>
      </w:r>
    </w:p>
    <w:p w14:paraId="0B837BD7" w14:textId="0F342974" w:rsidR="00724F2E" w:rsidRDefault="00724F2E" w:rsidP="00724F2E">
      <w:pPr>
        <w:pStyle w:val="ListParagraph"/>
        <w:numPr>
          <w:ilvl w:val="0"/>
          <w:numId w:val="43"/>
        </w:numPr>
        <w:spacing w:after="200" w:line="276" w:lineRule="auto"/>
        <w:jc w:val="both"/>
      </w:pPr>
      <w:r>
        <w:t>Update the NS screen to highlight the field if it exceeds a threshold based on budget. No separate script-generated page is required as we don’t have any sublist columns to highlight.</w:t>
      </w:r>
      <w:r w:rsidR="00E46205">
        <w:t xml:space="preserve"> Update the NS field label element.</w:t>
      </w:r>
    </w:p>
    <w:p w14:paraId="5FA0118F" w14:textId="676D2CD9" w:rsidR="00724F2E" w:rsidRDefault="00724F2E" w:rsidP="00724F2E">
      <w:pPr>
        <w:pStyle w:val="ListParagraph"/>
        <w:numPr>
          <w:ilvl w:val="0"/>
          <w:numId w:val="43"/>
        </w:numPr>
        <w:spacing w:after="200" w:line="276" w:lineRule="auto"/>
        <w:jc w:val="both"/>
      </w:pPr>
      <w:r>
        <w:t>Lead partner has access to all cost reports. Every partner can see its own cost reports. An extra filter should be added to the searches in the backend script.</w:t>
      </w:r>
    </w:p>
    <w:p w14:paraId="7397B0D0" w14:textId="7E2F5338" w:rsidR="00724F2E" w:rsidRDefault="00724F2E" w:rsidP="00724F2E">
      <w:pPr>
        <w:pStyle w:val="ListParagraph"/>
        <w:numPr>
          <w:ilvl w:val="0"/>
          <w:numId w:val="43"/>
        </w:numPr>
        <w:spacing w:after="200" w:line="276" w:lineRule="auto"/>
        <w:jc w:val="both"/>
      </w:pPr>
      <w:r>
        <w:t>Final cost report deadline should be calculated to forbid partners from submitting cost reports.</w:t>
      </w:r>
      <w:r w:rsidR="00F20577">
        <w:t xml:space="preserve"> The same logic to be applied also to interim cost reports.</w:t>
      </w:r>
    </w:p>
    <w:p w14:paraId="02960B2C" w14:textId="4FF31035" w:rsidR="003B6B12" w:rsidRDefault="003B6B12">
      <w:pPr>
        <w:pStyle w:val="Heading3"/>
        <w:ind w:left="-284" w:right="2272"/>
        <w:rPr>
          <w:ins w:id="57" w:author="Liu, Naiwen Juliette" w:date="2023-10-23T11:42:00Z"/>
          <w:sz w:val="28"/>
          <w:szCs w:val="28"/>
        </w:rPr>
        <w:pPrChange w:id="58" w:author="Liu, Naiwen Juliette" w:date="2023-10-23T11:42:00Z">
          <w:pPr>
            <w:pStyle w:val="Heading2"/>
          </w:pPr>
        </w:pPrChange>
      </w:pPr>
      <w:r w:rsidRPr="551CEE23">
        <w:rPr>
          <w:sz w:val="28"/>
          <w:szCs w:val="28"/>
        </w:rPr>
        <w:t>Use Case</w:t>
      </w:r>
      <w:r w:rsidR="000707F9" w:rsidRPr="551CEE23">
        <w:rPr>
          <w:sz w:val="28"/>
          <w:szCs w:val="28"/>
        </w:rPr>
        <w:t xml:space="preserve"> 5:</w:t>
      </w:r>
      <w:r w:rsidRPr="551CEE23">
        <w:rPr>
          <w:sz w:val="28"/>
          <w:szCs w:val="28"/>
        </w:rPr>
        <w:t xml:space="preserve"> </w:t>
      </w:r>
      <w:r w:rsidR="004145FA" w:rsidRPr="551CEE23">
        <w:rPr>
          <w:sz w:val="28"/>
          <w:szCs w:val="28"/>
        </w:rPr>
        <w:t>Activity</w:t>
      </w:r>
      <w:r w:rsidRPr="551CEE23">
        <w:rPr>
          <w:sz w:val="28"/>
          <w:szCs w:val="28"/>
        </w:rPr>
        <w:t xml:space="preserve"> Report</w:t>
      </w:r>
      <w:r w:rsidR="00257F67" w:rsidRPr="551CEE23">
        <w:rPr>
          <w:sz w:val="28"/>
          <w:szCs w:val="28"/>
        </w:rPr>
        <w:t xml:space="preserve"> (interim and final)</w:t>
      </w:r>
    </w:p>
    <w:p w14:paraId="53E45036" w14:textId="5D55D43F" w:rsidR="003B6B12" w:rsidRDefault="003B6B12">
      <w:pPr>
        <w:rPr>
          <w:rPrChange w:id="59" w:author="Liu, Naiwen Juliette" w:date="2023-10-23T16:24:00Z">
            <w:rPr>
              <w:sz w:val="28"/>
              <w:szCs w:val="28"/>
            </w:rPr>
          </w:rPrChange>
        </w:rPr>
        <w:pPrChange w:id="60" w:author="Liu, Naiwen Juliette" w:date="2023-10-23T16:24:00Z">
          <w:pPr>
            <w:pStyle w:val="Heading2"/>
          </w:pPr>
        </w:pPrChange>
      </w:pPr>
    </w:p>
    <w:p w14:paraId="4BE7D38E" w14:textId="1C67309A" w:rsidR="000707F9" w:rsidRDefault="73927635" w:rsidP="000707F9">
      <w:r>
        <w:t>T</w:t>
      </w:r>
      <w:r w:rsidR="00830964">
        <w:t>he activity report is filled in by the lead partner only. Each report (interim or final) has an activity report.</w:t>
      </w:r>
    </w:p>
    <w:p w14:paraId="1B50C7CB" w14:textId="77777777" w:rsidR="00257F67" w:rsidRDefault="00257F67" w:rsidP="00257F67">
      <w:pPr>
        <w:spacing w:line="276" w:lineRule="auto"/>
        <w:jc w:val="both"/>
      </w:pPr>
      <w:r>
        <w:t>Indicatively every 6 months (for interim reports) and a little longer or less for the final report (according to the reporting periods calculation we provided to you), Projects should report on the activities carried out and the costs they have incurred.</w:t>
      </w:r>
    </w:p>
    <w:p w14:paraId="3F34C65B" w14:textId="6BD2A1BD" w:rsidR="0088661C" w:rsidRDefault="0088661C" w:rsidP="00257F67">
      <w:pPr>
        <w:spacing w:line="276" w:lineRule="auto"/>
        <w:jc w:val="both"/>
      </w:pPr>
      <w:r>
        <w:t xml:space="preserve">The deadline to submit this report should be </w:t>
      </w:r>
      <w:r w:rsidR="51BBD489">
        <w:t>6 weeks</w:t>
      </w:r>
      <w:r>
        <w:t xml:space="preserve"> after the closure of the reporting period.</w:t>
      </w:r>
    </w:p>
    <w:p w14:paraId="7FE99543" w14:textId="3292193D" w:rsidR="00257F67" w:rsidDel="00257F67" w:rsidRDefault="00257F67" w:rsidP="000707F9">
      <w:pPr>
        <w:rPr>
          <w:del w:id="61" w:author="Elisa Kerschbaumer" w:date="2023-10-11T19:53:00Z"/>
        </w:rPr>
      </w:pPr>
    </w:p>
    <w:p w14:paraId="048DB866" w14:textId="77777777" w:rsidR="000707F9" w:rsidRPr="000707F9" w:rsidRDefault="000707F9" w:rsidP="000707F9"/>
    <w:p w14:paraId="20902ADB" w14:textId="77777777" w:rsidR="000707F9" w:rsidRDefault="000707F9" w:rsidP="000707F9">
      <w:pPr>
        <w:pStyle w:val="Heading5"/>
      </w:pPr>
      <w:r w:rsidRPr="00BF450D">
        <w:t>Assumptions</w:t>
      </w:r>
    </w:p>
    <w:p w14:paraId="55C8D66F" w14:textId="77777777" w:rsidR="000707F9" w:rsidRPr="00BF450D" w:rsidRDefault="000707F9" w:rsidP="000707F9">
      <w:pPr>
        <w:pStyle w:val="NoSpacing"/>
        <w:rPr>
          <w:sz w:val="36"/>
          <w:szCs w:val="36"/>
        </w:rPr>
      </w:pPr>
    </w:p>
    <w:p w14:paraId="14D7425F" w14:textId="77777777" w:rsidR="000707F9" w:rsidRDefault="000707F9" w:rsidP="000707F9">
      <w:r>
        <w:lastRenderedPageBreak/>
        <w:t xml:space="preserve">The PMO and Project Manager has access to NetSuite. </w:t>
      </w:r>
    </w:p>
    <w:p w14:paraId="2119F0CF" w14:textId="3F9F7B05" w:rsidR="000707F9" w:rsidRDefault="00B459B8" w:rsidP="000707F9">
      <w:r>
        <w:t>Project Leader has access to customer center</w:t>
      </w:r>
    </w:p>
    <w:p w14:paraId="1E23F7FF" w14:textId="5270FEC6" w:rsidR="000707F9" w:rsidRDefault="000707F9" w:rsidP="000707F9"/>
    <w:p w14:paraId="64EDAFD3" w14:textId="77777777" w:rsidR="000707F9" w:rsidRPr="00711B80" w:rsidRDefault="000707F9" w:rsidP="000707F9"/>
    <w:p w14:paraId="0D7F28B8" w14:textId="77777777" w:rsidR="000707F9" w:rsidRDefault="000707F9" w:rsidP="000707F9">
      <w:pPr>
        <w:pStyle w:val="Heading5"/>
      </w:pPr>
      <w:r>
        <w:t>Scenario</w:t>
      </w:r>
    </w:p>
    <w:p w14:paraId="11B8DB8D" w14:textId="77777777" w:rsidR="000707F9" w:rsidRDefault="000707F9" w:rsidP="000707F9"/>
    <w:p w14:paraId="5A74352E" w14:textId="2EE2D2C7" w:rsidR="00B459B8" w:rsidRPr="000707F9" w:rsidRDefault="00B459B8" w:rsidP="000707F9">
      <w:r>
        <w:t>1</w:t>
      </w:r>
      <w:r w:rsidRPr="00B459B8">
        <w:rPr>
          <w:vertAlign w:val="superscript"/>
        </w:rPr>
        <w:t>st</w:t>
      </w:r>
      <w:r>
        <w:t xml:space="preserve"> Part: </w:t>
      </w:r>
    </w:p>
    <w:p w14:paraId="74BC4121" w14:textId="7C34B483" w:rsidR="00AC1700" w:rsidRDefault="00AC1700" w:rsidP="003B6B12">
      <w:pPr>
        <w:pStyle w:val="ListParagraph"/>
      </w:pPr>
    </w:p>
    <w:p w14:paraId="3D60D0F2" w14:textId="3892B0EC" w:rsidR="00B00F27" w:rsidRDefault="00B00F27" w:rsidP="00B459B8">
      <w:pPr>
        <w:spacing w:line="276" w:lineRule="auto"/>
        <w:jc w:val="both"/>
        <w:rPr>
          <w:bCs/>
        </w:rPr>
      </w:pPr>
      <w:r w:rsidRPr="00B459B8">
        <w:rPr>
          <w:bCs/>
        </w:rPr>
        <w:t>This report is to be filled in by the Project Leader only, but partners should be able to see it</w:t>
      </w:r>
      <w:r w:rsidR="00EE2878">
        <w:rPr>
          <w:bCs/>
        </w:rPr>
        <w:t>.</w:t>
      </w:r>
    </w:p>
    <w:p w14:paraId="58F55F72" w14:textId="77777777" w:rsidR="0088661C" w:rsidRDefault="00EE2878" w:rsidP="00B459B8">
      <w:pPr>
        <w:spacing w:line="276" w:lineRule="auto"/>
        <w:jc w:val="both"/>
      </w:pPr>
      <w:r>
        <w:t>The following fields appear on the Activity report:</w:t>
      </w:r>
    </w:p>
    <w:p w14:paraId="1C83D0D4" w14:textId="77777777" w:rsidR="0088661C" w:rsidRDefault="0088661C" w:rsidP="00B459B8">
      <w:pPr>
        <w:spacing w:line="276" w:lineRule="auto"/>
        <w:jc w:val="both"/>
      </w:pPr>
    </w:p>
    <w:p w14:paraId="14801158" w14:textId="77777777" w:rsidR="0088661C" w:rsidRDefault="0088661C" w:rsidP="551CEE23">
      <w:pPr>
        <w:spacing w:line="276" w:lineRule="auto"/>
        <w:jc w:val="both"/>
      </w:pPr>
      <w:r>
        <w:t>Interim activity report</w:t>
      </w:r>
    </w:p>
    <w:p w14:paraId="160D7C51" w14:textId="1A2AC98E" w:rsidR="0088661C" w:rsidRDefault="0088661C" w:rsidP="0088661C">
      <w:pPr>
        <w:pStyle w:val="ListParagraph"/>
        <w:numPr>
          <w:ilvl w:val="0"/>
          <w:numId w:val="32"/>
        </w:numPr>
        <w:spacing w:line="276" w:lineRule="auto"/>
        <w:jc w:val="both"/>
      </w:pPr>
      <w:r>
        <w:t xml:space="preserve">Overall activity status (level of completeness). </w:t>
      </w:r>
      <w:r w:rsidR="00280A72">
        <w:t>[t</w:t>
      </w:r>
      <w:r>
        <w:t>here are the values in the drop-down list: on track/minor delay/major delay</w:t>
      </w:r>
      <w:r w:rsidR="00280A72">
        <w:t>]</w:t>
      </w:r>
    </w:p>
    <w:p w14:paraId="38490047" w14:textId="20523F5D" w:rsidR="0088661C" w:rsidRPr="004C690D" w:rsidRDefault="0088661C" w:rsidP="551CEE23">
      <w:pPr>
        <w:pStyle w:val="ListParagraph"/>
        <w:numPr>
          <w:ilvl w:val="0"/>
          <w:numId w:val="32"/>
        </w:numPr>
        <w:spacing w:line="276" w:lineRule="auto"/>
        <w:jc w:val="both"/>
      </w:pPr>
      <w:r>
        <w:t xml:space="preserve">Progress </w:t>
      </w:r>
      <w:r w:rsidR="00280A72">
        <w:t xml:space="preserve">of the activities </w:t>
      </w:r>
      <w:r>
        <w:t xml:space="preserve">up </w:t>
      </w:r>
      <w:r w:rsidR="00280A72">
        <w:t xml:space="preserve">to </w:t>
      </w:r>
      <w:r>
        <w:t xml:space="preserve">the end of the </w:t>
      </w:r>
      <w:r w:rsidR="00280A72">
        <w:t>reporting period</w:t>
      </w:r>
      <w:r>
        <w:t xml:space="preserve"> and </w:t>
      </w:r>
      <w:r w:rsidR="00280A72">
        <w:t>o</w:t>
      </w:r>
      <w:r>
        <w:t xml:space="preserve">utlook for </w:t>
      </w:r>
      <w:r w:rsidR="00280A72">
        <w:t>upcoming months [free text]</w:t>
      </w:r>
    </w:p>
    <w:p w14:paraId="7E0A8101" w14:textId="77777777" w:rsidR="004C690D" w:rsidRPr="004C690D" w:rsidRDefault="004C690D" w:rsidP="551CEE23">
      <w:pPr>
        <w:pStyle w:val="ListParagraph"/>
        <w:numPr>
          <w:ilvl w:val="0"/>
          <w:numId w:val="32"/>
        </w:numPr>
        <w:spacing w:line="276" w:lineRule="auto"/>
        <w:jc w:val="both"/>
      </w:pPr>
      <w:r>
        <w:t>Changes to the activities [free text]</w:t>
      </w:r>
    </w:p>
    <w:p w14:paraId="5836BBF4" w14:textId="79E43E08" w:rsidR="00280A72" w:rsidRPr="004C690D" w:rsidRDefault="00280A72" w:rsidP="0088661C">
      <w:pPr>
        <w:pStyle w:val="ListParagraph"/>
        <w:numPr>
          <w:ilvl w:val="0"/>
          <w:numId w:val="32"/>
        </w:numPr>
        <w:spacing w:line="276" w:lineRule="auto"/>
        <w:jc w:val="both"/>
      </w:pPr>
      <w:r>
        <w:t>Status of outputs and deliverables</w:t>
      </w:r>
      <w:r w:rsidR="004C690D">
        <w:t xml:space="preserve"> </w:t>
      </w:r>
      <w:r>
        <w:t>[free text]</w:t>
      </w:r>
    </w:p>
    <w:p w14:paraId="5CFC9D1C" w14:textId="3AB5549F" w:rsidR="004C690D" w:rsidRPr="00C87838" w:rsidRDefault="004C690D" w:rsidP="551CEE23">
      <w:pPr>
        <w:pStyle w:val="ListParagraph"/>
        <w:numPr>
          <w:ilvl w:val="0"/>
          <w:numId w:val="32"/>
        </w:numPr>
        <w:spacing w:line="276" w:lineRule="auto"/>
        <w:jc w:val="both"/>
      </w:pPr>
      <w:r>
        <w:t>Status of KPIs [table</w:t>
      </w:r>
      <w:r w:rsidR="00C87838">
        <w:t>: here all the KPIs included in the application form should be displayed and the lead partner should provide explanations]</w:t>
      </w:r>
    </w:p>
    <w:tbl>
      <w:tblPr>
        <w:tblStyle w:val="TableGrid"/>
        <w:tblW w:w="10153" w:type="dxa"/>
        <w:tblInd w:w="720" w:type="dxa"/>
        <w:tblLook w:val="04A0" w:firstRow="1" w:lastRow="0" w:firstColumn="1" w:lastColumn="0" w:noHBand="0" w:noVBand="1"/>
        <w:tblPrChange w:id="62" w:author="Elisa Kerschbaumer" w:date="2023-10-16T14:01:00Z">
          <w:tblPr>
            <w:tblStyle w:val="TableGrid"/>
            <w:tblW w:w="8914" w:type="dxa"/>
            <w:tblInd w:w="720" w:type="dxa"/>
            <w:tblLook w:val="04A0" w:firstRow="1" w:lastRow="0" w:firstColumn="1" w:lastColumn="0" w:noHBand="0" w:noVBand="1"/>
          </w:tblPr>
        </w:tblPrChange>
      </w:tblPr>
      <w:tblGrid>
        <w:gridCol w:w="1359"/>
        <w:gridCol w:w="1326"/>
        <w:gridCol w:w="1377"/>
        <w:gridCol w:w="1235"/>
        <w:gridCol w:w="1690"/>
        <w:gridCol w:w="3166"/>
        <w:tblGridChange w:id="63">
          <w:tblGrid>
            <w:gridCol w:w="360"/>
            <w:gridCol w:w="360"/>
            <w:gridCol w:w="360"/>
            <w:gridCol w:w="360"/>
            <w:gridCol w:w="360"/>
            <w:gridCol w:w="360"/>
          </w:tblGrid>
        </w:tblGridChange>
      </w:tblGrid>
      <w:tr w:rsidR="00D17EEB" w14:paraId="33BC8783" w14:textId="77777777" w:rsidTr="551CEE23">
        <w:trPr>
          <w:trHeight w:val="300"/>
        </w:trPr>
        <w:tc>
          <w:tcPr>
            <w:tcW w:w="1359" w:type="dxa"/>
            <w:tcPrChange w:id="64" w:author="Elisa Kerschbaumer" w:date="2023-10-16T14:01:00Z">
              <w:tcPr>
                <w:tcW w:w="1374" w:type="dxa"/>
              </w:tcPr>
            </w:tcPrChange>
          </w:tcPr>
          <w:p w14:paraId="60035103" w14:textId="5E5D6C63" w:rsidR="00D17EEB" w:rsidRDefault="00D17EEB" w:rsidP="551CEE23">
            <w:pPr>
              <w:pStyle w:val="ListParagraph"/>
              <w:spacing w:line="276" w:lineRule="auto"/>
              <w:ind w:left="0"/>
              <w:jc w:val="both"/>
            </w:pPr>
            <w:r>
              <w:t>KPI code</w:t>
            </w:r>
          </w:p>
        </w:tc>
        <w:tc>
          <w:tcPr>
            <w:tcW w:w="1326" w:type="dxa"/>
            <w:tcPrChange w:id="65" w:author="Elisa Kerschbaumer" w:date="2023-10-16T14:01:00Z">
              <w:tcPr>
                <w:tcW w:w="1340" w:type="dxa"/>
              </w:tcPr>
            </w:tcPrChange>
          </w:tcPr>
          <w:p w14:paraId="7A47DCFE" w14:textId="41140D13" w:rsidR="00D17EEB" w:rsidRDefault="00D17EEB" w:rsidP="551CEE23">
            <w:pPr>
              <w:pStyle w:val="ListParagraph"/>
              <w:spacing w:line="276" w:lineRule="auto"/>
              <w:ind w:left="0"/>
              <w:jc w:val="both"/>
            </w:pPr>
            <w:r>
              <w:t>KPI name</w:t>
            </w:r>
          </w:p>
        </w:tc>
        <w:tc>
          <w:tcPr>
            <w:tcW w:w="1377" w:type="dxa"/>
            <w:tcPrChange w:id="66" w:author="Elisa Kerschbaumer" w:date="2023-10-16T14:01:00Z">
              <w:tcPr>
                <w:tcW w:w="1239" w:type="dxa"/>
              </w:tcPr>
            </w:tcPrChange>
          </w:tcPr>
          <w:p w14:paraId="2E401049" w14:textId="2BBEB158" w:rsidR="00D17EEB" w:rsidRDefault="00D17EEB" w:rsidP="551CEE23">
            <w:pPr>
              <w:pStyle w:val="ListParagraph"/>
              <w:spacing w:line="276" w:lineRule="auto"/>
              <w:ind w:left="0"/>
              <w:jc w:val="both"/>
            </w:pPr>
            <w:r>
              <w:t>KPI description</w:t>
            </w:r>
          </w:p>
        </w:tc>
        <w:tc>
          <w:tcPr>
            <w:tcW w:w="1235" w:type="dxa"/>
            <w:tcPrChange w:id="67" w:author="Elisa Kerschbaumer" w:date="2023-10-16T14:01:00Z">
              <w:tcPr>
                <w:tcW w:w="1239" w:type="dxa"/>
              </w:tcPr>
            </w:tcPrChange>
          </w:tcPr>
          <w:p w14:paraId="31F5F49C" w14:textId="64DA857E" w:rsidR="00D17EEB" w:rsidRDefault="00D17EEB" w:rsidP="551CEE23">
            <w:pPr>
              <w:pStyle w:val="ListParagraph"/>
              <w:spacing w:line="276" w:lineRule="auto"/>
              <w:ind w:left="0"/>
              <w:jc w:val="both"/>
            </w:pPr>
            <w:r>
              <w:t>Target value foreseen</w:t>
            </w:r>
          </w:p>
        </w:tc>
        <w:tc>
          <w:tcPr>
            <w:tcW w:w="1690" w:type="dxa"/>
            <w:tcPrChange w:id="68" w:author="Elisa Kerschbaumer" w:date="2023-10-16T14:01:00Z">
              <w:tcPr>
                <w:tcW w:w="1701" w:type="dxa"/>
              </w:tcPr>
            </w:tcPrChange>
          </w:tcPr>
          <w:p w14:paraId="43B5D3B9" w14:textId="628114E6" w:rsidR="00D17EEB" w:rsidRDefault="00D17EEB">
            <w:pPr>
              <w:pStyle w:val="ListParagraph"/>
              <w:spacing w:line="276" w:lineRule="auto"/>
              <w:ind w:left="0"/>
              <w:jc w:val="both"/>
              <w:pPrChange w:id="69" w:author="Elisa Kerschbaumer" w:date="2023-10-16T13:35:00Z">
                <w:pPr>
                  <w:pStyle w:val="ListParagraph"/>
                  <w:numPr>
                    <w:numId w:val="32"/>
                  </w:numPr>
                  <w:spacing w:line="276" w:lineRule="auto"/>
                  <w:ind w:left="0" w:hanging="360"/>
                  <w:jc w:val="both"/>
                </w:pPr>
              </w:pPrChange>
            </w:pPr>
            <w:r>
              <w:t>status</w:t>
            </w:r>
          </w:p>
        </w:tc>
        <w:tc>
          <w:tcPr>
            <w:tcW w:w="3166" w:type="dxa"/>
            <w:tcPrChange w:id="70" w:author="Elisa Kerschbaumer" w:date="2023-10-16T14:01:00Z">
              <w:tcPr>
                <w:tcW w:w="3260" w:type="dxa"/>
              </w:tcPr>
            </w:tcPrChange>
          </w:tcPr>
          <w:p w14:paraId="31882BE3" w14:textId="67BFB131" w:rsidR="00D17EEB" w:rsidRDefault="00D17EEB">
            <w:pPr>
              <w:pStyle w:val="ListParagraph"/>
              <w:spacing w:line="276" w:lineRule="auto"/>
              <w:ind w:left="0"/>
              <w:jc w:val="both"/>
              <w:pPrChange w:id="71" w:author="Elisa Kerschbaumer" w:date="2023-10-16T13:35:00Z">
                <w:pPr>
                  <w:pStyle w:val="ListParagraph"/>
                  <w:numPr>
                    <w:numId w:val="32"/>
                  </w:numPr>
                  <w:spacing w:line="276" w:lineRule="auto"/>
                  <w:ind w:left="0" w:hanging="360"/>
                  <w:jc w:val="both"/>
                </w:pPr>
              </w:pPrChange>
            </w:pPr>
            <w:r>
              <w:t>comment</w:t>
            </w:r>
          </w:p>
        </w:tc>
      </w:tr>
      <w:tr w:rsidR="00D17EEB" w14:paraId="2B0AAEBB" w14:textId="77777777" w:rsidTr="551CEE23">
        <w:trPr>
          <w:trHeight w:val="300"/>
        </w:trPr>
        <w:tc>
          <w:tcPr>
            <w:tcW w:w="1359" w:type="dxa"/>
            <w:tcPrChange w:id="72" w:author="Elisa Kerschbaumer" w:date="2023-10-16T14:01:00Z">
              <w:tcPr>
                <w:tcW w:w="1374" w:type="dxa"/>
              </w:tcPr>
            </w:tcPrChange>
          </w:tcPr>
          <w:p w14:paraId="44309C7E" w14:textId="2F94AECF" w:rsidR="00D17EEB" w:rsidRDefault="00D17EEB">
            <w:pPr>
              <w:pStyle w:val="ListParagraph"/>
              <w:spacing w:line="276" w:lineRule="auto"/>
              <w:ind w:left="0"/>
              <w:jc w:val="both"/>
              <w:pPrChange w:id="73" w:author="Elisa Kerschbaumer" w:date="2023-10-16T13:33:00Z">
                <w:pPr>
                  <w:pStyle w:val="ListParagraph"/>
                  <w:numPr>
                    <w:numId w:val="32"/>
                  </w:numPr>
                  <w:spacing w:line="276" w:lineRule="auto"/>
                  <w:ind w:left="0" w:hanging="360"/>
                  <w:jc w:val="both"/>
                </w:pPr>
              </w:pPrChange>
            </w:pPr>
            <w:r>
              <w:t>[autofill]</w:t>
            </w:r>
          </w:p>
        </w:tc>
        <w:tc>
          <w:tcPr>
            <w:tcW w:w="1326" w:type="dxa"/>
            <w:tcPrChange w:id="74" w:author="Elisa Kerschbaumer" w:date="2023-10-16T14:01:00Z">
              <w:tcPr>
                <w:tcW w:w="1340" w:type="dxa"/>
              </w:tcPr>
            </w:tcPrChange>
          </w:tcPr>
          <w:p w14:paraId="0A4B25C6" w14:textId="333090C2" w:rsidR="00D17EEB" w:rsidRDefault="00D17EEB">
            <w:pPr>
              <w:pStyle w:val="ListParagraph"/>
              <w:spacing w:line="276" w:lineRule="auto"/>
              <w:ind w:left="0"/>
              <w:jc w:val="both"/>
              <w:pPrChange w:id="75" w:author="Elisa Kerschbaumer" w:date="2023-10-16T13:34:00Z">
                <w:pPr>
                  <w:pStyle w:val="ListParagraph"/>
                  <w:numPr>
                    <w:numId w:val="32"/>
                  </w:numPr>
                  <w:spacing w:line="276" w:lineRule="auto"/>
                  <w:ind w:left="0" w:hanging="360"/>
                  <w:jc w:val="both"/>
                </w:pPr>
              </w:pPrChange>
            </w:pPr>
            <w:r>
              <w:t>[autofill]</w:t>
            </w:r>
          </w:p>
        </w:tc>
        <w:tc>
          <w:tcPr>
            <w:tcW w:w="1377" w:type="dxa"/>
            <w:tcPrChange w:id="76" w:author="Elisa Kerschbaumer" w:date="2023-10-16T14:01:00Z">
              <w:tcPr>
                <w:tcW w:w="1239" w:type="dxa"/>
              </w:tcPr>
            </w:tcPrChange>
          </w:tcPr>
          <w:p w14:paraId="050BA1CA" w14:textId="7F1B16CE" w:rsidR="00D17EEB" w:rsidRPr="000427A2" w:rsidRDefault="00D17EEB" w:rsidP="551CEE23">
            <w:pPr>
              <w:pStyle w:val="ListParagraph"/>
              <w:spacing w:line="276" w:lineRule="auto"/>
              <w:ind w:left="0"/>
              <w:jc w:val="both"/>
            </w:pPr>
            <w:r>
              <w:t>[autofill]</w:t>
            </w:r>
          </w:p>
        </w:tc>
        <w:tc>
          <w:tcPr>
            <w:tcW w:w="1235" w:type="dxa"/>
            <w:tcPrChange w:id="77" w:author="Elisa Kerschbaumer" w:date="2023-10-16T14:01:00Z">
              <w:tcPr>
                <w:tcW w:w="1239" w:type="dxa"/>
              </w:tcPr>
            </w:tcPrChange>
          </w:tcPr>
          <w:p w14:paraId="17F0619F" w14:textId="6ABD8E5E" w:rsidR="00D17EEB" w:rsidRDefault="00D17EEB">
            <w:pPr>
              <w:pStyle w:val="ListParagraph"/>
              <w:spacing w:line="276" w:lineRule="auto"/>
              <w:ind w:left="0"/>
              <w:jc w:val="both"/>
              <w:pPrChange w:id="78" w:author="Elisa Kerschbaumer" w:date="2023-10-16T13:34:00Z">
                <w:pPr>
                  <w:pStyle w:val="ListParagraph"/>
                  <w:numPr>
                    <w:numId w:val="32"/>
                  </w:numPr>
                  <w:spacing w:line="276" w:lineRule="auto"/>
                  <w:ind w:left="0" w:hanging="360"/>
                  <w:jc w:val="both"/>
                </w:pPr>
              </w:pPrChange>
            </w:pPr>
            <w:r>
              <w:t>[autofill]</w:t>
            </w:r>
          </w:p>
        </w:tc>
        <w:tc>
          <w:tcPr>
            <w:tcW w:w="1690" w:type="dxa"/>
            <w:tcPrChange w:id="79" w:author="Elisa Kerschbaumer" w:date="2023-10-16T14:01:00Z">
              <w:tcPr>
                <w:tcW w:w="1701" w:type="dxa"/>
              </w:tcPr>
            </w:tcPrChange>
          </w:tcPr>
          <w:p w14:paraId="7BDDCE0D" w14:textId="7B340910" w:rsidR="00D17EEB" w:rsidRDefault="00D17EEB">
            <w:pPr>
              <w:pStyle w:val="ListParagraph"/>
              <w:spacing w:line="276" w:lineRule="auto"/>
              <w:ind w:left="0"/>
              <w:jc w:val="both"/>
              <w:pPrChange w:id="80" w:author="Elisa Kerschbaumer" w:date="2023-10-16T13:35:00Z">
                <w:pPr>
                  <w:pStyle w:val="ListParagraph"/>
                  <w:numPr>
                    <w:numId w:val="32"/>
                  </w:numPr>
                  <w:spacing w:line="276" w:lineRule="auto"/>
                  <w:ind w:left="0" w:hanging="360"/>
                  <w:jc w:val="both"/>
                </w:pPr>
              </w:pPrChange>
            </w:pPr>
            <w:r>
              <w:t>drop-down list: on track/minor delay/major delay</w:t>
            </w:r>
          </w:p>
        </w:tc>
        <w:tc>
          <w:tcPr>
            <w:tcW w:w="3166" w:type="dxa"/>
            <w:tcPrChange w:id="81" w:author="Elisa Kerschbaumer" w:date="2023-10-16T14:01:00Z">
              <w:tcPr>
                <w:tcW w:w="3260" w:type="dxa"/>
              </w:tcPr>
            </w:tcPrChange>
          </w:tcPr>
          <w:p w14:paraId="0736B8E5" w14:textId="1B527619" w:rsidR="00D17EEB" w:rsidRDefault="00D17EEB">
            <w:pPr>
              <w:pStyle w:val="ListParagraph"/>
              <w:spacing w:line="276" w:lineRule="auto"/>
              <w:ind w:left="0"/>
              <w:jc w:val="both"/>
              <w:pPrChange w:id="82" w:author="Elisa Kerschbaumer" w:date="2023-10-16T13:35:00Z">
                <w:pPr>
                  <w:pStyle w:val="ListParagraph"/>
                  <w:numPr>
                    <w:numId w:val="32"/>
                  </w:numPr>
                  <w:spacing w:line="276" w:lineRule="auto"/>
                  <w:ind w:left="0" w:hanging="360"/>
                  <w:jc w:val="both"/>
                </w:pPr>
              </w:pPrChange>
            </w:pPr>
            <w:r>
              <w:t>[free text]</w:t>
            </w:r>
          </w:p>
        </w:tc>
      </w:tr>
      <w:tr w:rsidR="00D17EEB" w14:paraId="697C1BB4" w14:textId="77777777" w:rsidTr="551CEE23">
        <w:trPr>
          <w:trHeight w:val="300"/>
        </w:trPr>
        <w:tc>
          <w:tcPr>
            <w:tcW w:w="1359" w:type="dxa"/>
            <w:tcPrChange w:id="83" w:author="Elisa Kerschbaumer" w:date="2023-10-16T14:01:00Z">
              <w:tcPr>
                <w:tcW w:w="1374" w:type="dxa"/>
              </w:tcPr>
            </w:tcPrChange>
          </w:tcPr>
          <w:p w14:paraId="53DDFA6C" w14:textId="1C4B3B1B" w:rsidR="00D17EEB" w:rsidRDefault="00D17EEB">
            <w:pPr>
              <w:pStyle w:val="ListParagraph"/>
              <w:spacing w:line="276" w:lineRule="auto"/>
              <w:ind w:left="0"/>
              <w:jc w:val="both"/>
              <w:pPrChange w:id="84" w:author="Elisa Kerschbaumer" w:date="2023-10-16T13:33:00Z">
                <w:pPr>
                  <w:pStyle w:val="ListParagraph"/>
                  <w:numPr>
                    <w:numId w:val="32"/>
                  </w:numPr>
                  <w:spacing w:line="276" w:lineRule="auto"/>
                  <w:ind w:left="0" w:hanging="360"/>
                  <w:jc w:val="both"/>
                </w:pPr>
              </w:pPrChange>
            </w:pPr>
            <w:r>
              <w:t>[autofill]</w:t>
            </w:r>
          </w:p>
        </w:tc>
        <w:tc>
          <w:tcPr>
            <w:tcW w:w="1326" w:type="dxa"/>
            <w:tcPrChange w:id="85" w:author="Elisa Kerschbaumer" w:date="2023-10-16T14:01:00Z">
              <w:tcPr>
                <w:tcW w:w="1340" w:type="dxa"/>
              </w:tcPr>
            </w:tcPrChange>
          </w:tcPr>
          <w:p w14:paraId="6C764843" w14:textId="0ACA3BF5" w:rsidR="00D17EEB" w:rsidRDefault="00D17EEB">
            <w:pPr>
              <w:pStyle w:val="ListParagraph"/>
              <w:spacing w:line="276" w:lineRule="auto"/>
              <w:ind w:left="0"/>
              <w:jc w:val="both"/>
              <w:pPrChange w:id="86" w:author="Elisa Kerschbaumer" w:date="2023-10-16T13:34:00Z">
                <w:pPr>
                  <w:pStyle w:val="ListParagraph"/>
                  <w:numPr>
                    <w:numId w:val="32"/>
                  </w:numPr>
                  <w:spacing w:line="276" w:lineRule="auto"/>
                  <w:ind w:left="0" w:hanging="360"/>
                  <w:jc w:val="both"/>
                </w:pPr>
              </w:pPrChange>
            </w:pPr>
            <w:r>
              <w:t>[autofill]</w:t>
            </w:r>
          </w:p>
        </w:tc>
        <w:tc>
          <w:tcPr>
            <w:tcW w:w="1377" w:type="dxa"/>
            <w:tcPrChange w:id="87" w:author="Elisa Kerschbaumer" w:date="2023-10-16T14:01:00Z">
              <w:tcPr>
                <w:tcW w:w="1239" w:type="dxa"/>
              </w:tcPr>
            </w:tcPrChange>
          </w:tcPr>
          <w:p w14:paraId="069AFEF5" w14:textId="4D46D28C" w:rsidR="00D17EEB" w:rsidRPr="002F3088" w:rsidRDefault="00D17EEB" w:rsidP="551CEE23">
            <w:pPr>
              <w:pStyle w:val="ListParagraph"/>
              <w:spacing w:line="276" w:lineRule="auto"/>
              <w:ind w:left="0"/>
              <w:jc w:val="both"/>
            </w:pPr>
            <w:r>
              <w:t>[autofill]</w:t>
            </w:r>
          </w:p>
        </w:tc>
        <w:tc>
          <w:tcPr>
            <w:tcW w:w="1235" w:type="dxa"/>
            <w:tcPrChange w:id="88" w:author="Elisa Kerschbaumer" w:date="2023-10-16T14:01:00Z">
              <w:tcPr>
                <w:tcW w:w="1239" w:type="dxa"/>
              </w:tcPr>
            </w:tcPrChange>
          </w:tcPr>
          <w:p w14:paraId="05DCEDCF" w14:textId="2A4A7C9B" w:rsidR="00D17EEB" w:rsidRDefault="00D17EEB">
            <w:pPr>
              <w:pStyle w:val="ListParagraph"/>
              <w:spacing w:line="276" w:lineRule="auto"/>
              <w:ind w:left="0"/>
              <w:jc w:val="both"/>
              <w:pPrChange w:id="89" w:author="Elisa Kerschbaumer" w:date="2023-10-16T13:34:00Z">
                <w:pPr>
                  <w:pStyle w:val="ListParagraph"/>
                  <w:numPr>
                    <w:numId w:val="32"/>
                  </w:numPr>
                  <w:spacing w:line="276" w:lineRule="auto"/>
                  <w:ind w:left="0" w:hanging="360"/>
                  <w:jc w:val="both"/>
                </w:pPr>
              </w:pPrChange>
            </w:pPr>
            <w:r>
              <w:t>[autofill]</w:t>
            </w:r>
          </w:p>
        </w:tc>
        <w:tc>
          <w:tcPr>
            <w:tcW w:w="1690" w:type="dxa"/>
            <w:tcPrChange w:id="90" w:author="Elisa Kerschbaumer" w:date="2023-10-16T14:01:00Z">
              <w:tcPr>
                <w:tcW w:w="1701" w:type="dxa"/>
              </w:tcPr>
            </w:tcPrChange>
          </w:tcPr>
          <w:p w14:paraId="079BD93F" w14:textId="36AFA2EC" w:rsidR="00D17EEB" w:rsidRDefault="00D17EEB">
            <w:pPr>
              <w:pStyle w:val="ListParagraph"/>
              <w:spacing w:line="276" w:lineRule="auto"/>
              <w:ind w:left="0"/>
              <w:jc w:val="both"/>
              <w:pPrChange w:id="91" w:author="Elisa Kerschbaumer" w:date="2023-10-16T13:35:00Z">
                <w:pPr>
                  <w:pStyle w:val="ListParagraph"/>
                  <w:numPr>
                    <w:numId w:val="32"/>
                  </w:numPr>
                  <w:spacing w:line="276" w:lineRule="auto"/>
                  <w:ind w:left="0" w:hanging="360"/>
                  <w:jc w:val="both"/>
                </w:pPr>
              </w:pPrChange>
            </w:pPr>
            <w:r>
              <w:t>drop-down list: on track/minor delay/major delay</w:t>
            </w:r>
          </w:p>
        </w:tc>
        <w:tc>
          <w:tcPr>
            <w:tcW w:w="3166" w:type="dxa"/>
            <w:tcPrChange w:id="92" w:author="Elisa Kerschbaumer" w:date="2023-10-16T14:01:00Z">
              <w:tcPr>
                <w:tcW w:w="3260" w:type="dxa"/>
              </w:tcPr>
            </w:tcPrChange>
          </w:tcPr>
          <w:p w14:paraId="00E9FE76" w14:textId="12671C9A" w:rsidR="00D17EEB" w:rsidRDefault="00D17EEB">
            <w:pPr>
              <w:pStyle w:val="ListParagraph"/>
              <w:spacing w:line="276" w:lineRule="auto"/>
              <w:ind w:left="0"/>
              <w:jc w:val="both"/>
              <w:pPrChange w:id="93" w:author="Elisa Kerschbaumer" w:date="2023-10-16T13:36:00Z">
                <w:pPr>
                  <w:pStyle w:val="ListParagraph"/>
                  <w:numPr>
                    <w:numId w:val="32"/>
                  </w:numPr>
                  <w:spacing w:line="276" w:lineRule="auto"/>
                  <w:ind w:left="0" w:hanging="360"/>
                  <w:jc w:val="both"/>
                </w:pPr>
              </w:pPrChange>
            </w:pPr>
            <w:r>
              <w:t>[free text]</w:t>
            </w:r>
          </w:p>
        </w:tc>
      </w:tr>
      <w:tr w:rsidR="00D17EEB" w14:paraId="4AE65D60" w14:textId="77777777" w:rsidTr="551CEE23">
        <w:trPr>
          <w:trHeight w:val="300"/>
        </w:trPr>
        <w:tc>
          <w:tcPr>
            <w:tcW w:w="1359" w:type="dxa"/>
            <w:tcPrChange w:id="94" w:author="Elisa Kerschbaumer" w:date="2023-10-16T14:01:00Z">
              <w:tcPr>
                <w:tcW w:w="1374" w:type="dxa"/>
              </w:tcPr>
            </w:tcPrChange>
          </w:tcPr>
          <w:p w14:paraId="593FBFE6" w14:textId="21E6A6BF" w:rsidR="00D17EEB" w:rsidRDefault="00D17EEB">
            <w:pPr>
              <w:pStyle w:val="ListParagraph"/>
              <w:spacing w:line="276" w:lineRule="auto"/>
              <w:ind w:left="0"/>
              <w:jc w:val="both"/>
              <w:pPrChange w:id="95" w:author="Elisa Kerschbaumer" w:date="2023-10-16T13:33:00Z">
                <w:pPr>
                  <w:pStyle w:val="ListParagraph"/>
                  <w:numPr>
                    <w:numId w:val="32"/>
                  </w:numPr>
                  <w:spacing w:line="276" w:lineRule="auto"/>
                  <w:ind w:left="0" w:hanging="360"/>
                  <w:jc w:val="both"/>
                </w:pPr>
              </w:pPrChange>
            </w:pPr>
            <w:r>
              <w:t>[autofill]</w:t>
            </w:r>
          </w:p>
        </w:tc>
        <w:tc>
          <w:tcPr>
            <w:tcW w:w="1326" w:type="dxa"/>
            <w:tcPrChange w:id="96" w:author="Elisa Kerschbaumer" w:date="2023-10-16T14:01:00Z">
              <w:tcPr>
                <w:tcW w:w="1340" w:type="dxa"/>
              </w:tcPr>
            </w:tcPrChange>
          </w:tcPr>
          <w:p w14:paraId="11BDD35A" w14:textId="0DDAC3B6" w:rsidR="00D17EEB" w:rsidRDefault="00D17EEB">
            <w:pPr>
              <w:pStyle w:val="ListParagraph"/>
              <w:spacing w:line="276" w:lineRule="auto"/>
              <w:ind w:left="0"/>
              <w:jc w:val="both"/>
              <w:pPrChange w:id="97" w:author="Elisa Kerschbaumer" w:date="2023-10-16T13:34:00Z">
                <w:pPr>
                  <w:pStyle w:val="ListParagraph"/>
                  <w:numPr>
                    <w:numId w:val="32"/>
                  </w:numPr>
                  <w:spacing w:line="276" w:lineRule="auto"/>
                  <w:ind w:left="0" w:hanging="360"/>
                  <w:jc w:val="both"/>
                </w:pPr>
              </w:pPrChange>
            </w:pPr>
            <w:r>
              <w:t>[autofill]</w:t>
            </w:r>
          </w:p>
        </w:tc>
        <w:tc>
          <w:tcPr>
            <w:tcW w:w="1377" w:type="dxa"/>
            <w:tcPrChange w:id="98" w:author="Elisa Kerschbaumer" w:date="2023-10-16T14:01:00Z">
              <w:tcPr>
                <w:tcW w:w="1239" w:type="dxa"/>
              </w:tcPr>
            </w:tcPrChange>
          </w:tcPr>
          <w:p w14:paraId="72DD9B25" w14:textId="31082C7D" w:rsidR="00D17EEB" w:rsidRPr="00C14BC1" w:rsidRDefault="00D17EEB" w:rsidP="551CEE23">
            <w:pPr>
              <w:pStyle w:val="ListParagraph"/>
              <w:spacing w:line="276" w:lineRule="auto"/>
              <w:ind w:left="0"/>
              <w:jc w:val="both"/>
            </w:pPr>
            <w:r>
              <w:t>[autofill]</w:t>
            </w:r>
          </w:p>
        </w:tc>
        <w:tc>
          <w:tcPr>
            <w:tcW w:w="1235" w:type="dxa"/>
            <w:tcPrChange w:id="99" w:author="Elisa Kerschbaumer" w:date="2023-10-16T14:01:00Z">
              <w:tcPr>
                <w:tcW w:w="1239" w:type="dxa"/>
              </w:tcPr>
            </w:tcPrChange>
          </w:tcPr>
          <w:p w14:paraId="7DB1CFE4" w14:textId="0333BCC6" w:rsidR="00D17EEB" w:rsidRDefault="00D17EEB">
            <w:pPr>
              <w:pStyle w:val="ListParagraph"/>
              <w:spacing w:line="276" w:lineRule="auto"/>
              <w:ind w:left="0"/>
              <w:jc w:val="both"/>
              <w:pPrChange w:id="100" w:author="Elisa Kerschbaumer" w:date="2023-10-16T13:34:00Z">
                <w:pPr>
                  <w:pStyle w:val="ListParagraph"/>
                  <w:numPr>
                    <w:numId w:val="32"/>
                  </w:numPr>
                  <w:spacing w:line="276" w:lineRule="auto"/>
                  <w:ind w:left="0" w:hanging="360"/>
                  <w:jc w:val="both"/>
                </w:pPr>
              </w:pPrChange>
            </w:pPr>
            <w:r>
              <w:t>[autofill]</w:t>
            </w:r>
          </w:p>
        </w:tc>
        <w:tc>
          <w:tcPr>
            <w:tcW w:w="1690" w:type="dxa"/>
            <w:tcPrChange w:id="101" w:author="Elisa Kerschbaumer" w:date="2023-10-16T14:01:00Z">
              <w:tcPr>
                <w:tcW w:w="1701" w:type="dxa"/>
              </w:tcPr>
            </w:tcPrChange>
          </w:tcPr>
          <w:p w14:paraId="298148E7" w14:textId="36A66868" w:rsidR="00D17EEB" w:rsidRDefault="00D17EEB">
            <w:pPr>
              <w:pStyle w:val="ListParagraph"/>
              <w:spacing w:line="276" w:lineRule="auto"/>
              <w:ind w:left="0"/>
              <w:jc w:val="both"/>
              <w:pPrChange w:id="102" w:author="Elisa Kerschbaumer" w:date="2023-10-16T13:35:00Z">
                <w:pPr>
                  <w:pStyle w:val="ListParagraph"/>
                  <w:numPr>
                    <w:numId w:val="32"/>
                  </w:numPr>
                  <w:spacing w:line="276" w:lineRule="auto"/>
                  <w:ind w:left="0" w:hanging="360"/>
                  <w:jc w:val="both"/>
                </w:pPr>
              </w:pPrChange>
            </w:pPr>
            <w:r>
              <w:t xml:space="preserve">drop-down list: on track/minor </w:t>
            </w:r>
            <w:r>
              <w:lastRenderedPageBreak/>
              <w:t>delay/major delay</w:t>
            </w:r>
          </w:p>
        </w:tc>
        <w:tc>
          <w:tcPr>
            <w:tcW w:w="3166" w:type="dxa"/>
            <w:tcPrChange w:id="103" w:author="Elisa Kerschbaumer" w:date="2023-10-16T14:01:00Z">
              <w:tcPr>
                <w:tcW w:w="3260" w:type="dxa"/>
              </w:tcPr>
            </w:tcPrChange>
          </w:tcPr>
          <w:p w14:paraId="5FD68F1F" w14:textId="30A93349" w:rsidR="00D17EEB" w:rsidRDefault="00D17EEB">
            <w:pPr>
              <w:pStyle w:val="ListParagraph"/>
              <w:spacing w:line="276" w:lineRule="auto"/>
              <w:ind w:left="0"/>
              <w:jc w:val="both"/>
              <w:pPrChange w:id="104" w:author="Elisa Kerschbaumer" w:date="2023-10-16T13:36:00Z">
                <w:pPr>
                  <w:pStyle w:val="ListParagraph"/>
                  <w:numPr>
                    <w:numId w:val="32"/>
                  </w:numPr>
                  <w:spacing w:line="276" w:lineRule="auto"/>
                  <w:ind w:left="0" w:hanging="360"/>
                  <w:jc w:val="both"/>
                </w:pPr>
              </w:pPrChange>
            </w:pPr>
            <w:r>
              <w:lastRenderedPageBreak/>
              <w:t>[free text]</w:t>
            </w:r>
          </w:p>
        </w:tc>
      </w:tr>
    </w:tbl>
    <w:p w14:paraId="6991960D" w14:textId="24233329" w:rsidR="008373F2" w:rsidRPr="008373F2" w:rsidRDefault="008373F2" w:rsidP="551CEE23">
      <w:pPr>
        <w:pStyle w:val="ListParagraph"/>
        <w:numPr>
          <w:ilvl w:val="0"/>
          <w:numId w:val="32"/>
        </w:numPr>
        <w:spacing w:line="276" w:lineRule="auto"/>
        <w:jc w:val="both"/>
      </w:pPr>
      <w:r>
        <w:t>Cooperation among the project consortium partners [free text]</w:t>
      </w:r>
    </w:p>
    <w:p w14:paraId="14117426" w14:textId="739656EC" w:rsidR="004C690D" w:rsidRPr="004C690D" w:rsidRDefault="004C690D" w:rsidP="551CEE23">
      <w:pPr>
        <w:pStyle w:val="ListParagraph"/>
        <w:numPr>
          <w:ilvl w:val="0"/>
          <w:numId w:val="32"/>
        </w:numPr>
        <w:spacing w:line="276" w:lineRule="auto"/>
        <w:jc w:val="both"/>
      </w:pPr>
      <w:r>
        <w:t>Financial sustainability (if applicable) [free text]</w:t>
      </w:r>
    </w:p>
    <w:p w14:paraId="77223647" w14:textId="4FBD872D" w:rsidR="004C690D" w:rsidRDefault="004C690D" w:rsidP="551CEE23">
      <w:pPr>
        <w:pStyle w:val="ListParagraph"/>
        <w:numPr>
          <w:ilvl w:val="0"/>
          <w:numId w:val="32"/>
        </w:numPr>
        <w:spacing w:line="276" w:lineRule="auto"/>
        <w:jc w:val="both"/>
      </w:pPr>
      <w:r>
        <w:t>Gender and diversity [free text]</w:t>
      </w:r>
    </w:p>
    <w:p w14:paraId="3E52E385" w14:textId="7DF20BFB" w:rsidR="004C690D" w:rsidRDefault="00C87838" w:rsidP="551CEE23">
      <w:pPr>
        <w:pStyle w:val="ListParagraph"/>
        <w:numPr>
          <w:ilvl w:val="0"/>
          <w:numId w:val="32"/>
        </w:numPr>
        <w:spacing w:line="276" w:lineRule="auto"/>
        <w:jc w:val="both"/>
      </w:pPr>
      <w:r>
        <w:t>Status of expenditure: here all the costs reported by the single partners should be displayed and the lead partner should be able to provide comments (the first 4 columns should be automatically filled in by the system – the only part to be filled in by the lead partner is the comment part)</w:t>
      </w:r>
    </w:p>
    <w:tbl>
      <w:tblPr>
        <w:tblStyle w:val="TableGrid"/>
        <w:tblW w:w="0" w:type="auto"/>
        <w:tblInd w:w="720" w:type="dxa"/>
        <w:tblLook w:val="04A0" w:firstRow="1" w:lastRow="0" w:firstColumn="1" w:lastColumn="0" w:noHBand="0" w:noVBand="1"/>
        <w:tblPrChange w:id="105" w:author="Elisa Kerschbaumer" w:date="2023-10-16T13:40:00Z">
          <w:tblPr>
            <w:tblStyle w:val="TableGrid"/>
            <w:tblW w:w="0" w:type="auto"/>
            <w:tblInd w:w="720" w:type="dxa"/>
            <w:tblLook w:val="04A0" w:firstRow="1" w:lastRow="0" w:firstColumn="1" w:lastColumn="0" w:noHBand="0" w:noVBand="1"/>
          </w:tblPr>
        </w:tblPrChange>
      </w:tblPr>
      <w:tblGrid>
        <w:gridCol w:w="1840"/>
        <w:gridCol w:w="1703"/>
        <w:gridCol w:w="1664"/>
        <w:gridCol w:w="1716"/>
        <w:gridCol w:w="1707"/>
        <w:tblGridChange w:id="106">
          <w:tblGrid>
            <w:gridCol w:w="360"/>
            <w:gridCol w:w="360"/>
            <w:gridCol w:w="360"/>
            <w:gridCol w:w="360"/>
            <w:gridCol w:w="360"/>
            <w:gridCol w:w="40"/>
            <w:gridCol w:w="1703"/>
            <w:gridCol w:w="1664"/>
            <w:gridCol w:w="1716"/>
            <w:gridCol w:w="1707"/>
          </w:tblGrid>
        </w:tblGridChange>
      </w:tblGrid>
      <w:tr w:rsidR="00C87838" w14:paraId="593CF728" w14:textId="77777777" w:rsidTr="551CEE23">
        <w:trPr>
          <w:trHeight w:val="300"/>
          <w:trPrChange w:id="107" w:author="Elisa Kerschbaumer" w:date="2023-10-16T13:40:00Z">
            <w:trPr>
              <w:gridAfter w:val="0"/>
            </w:trPr>
          </w:trPrChange>
        </w:trPr>
        <w:tc>
          <w:tcPr>
            <w:tcW w:w="1840" w:type="dxa"/>
            <w:tcPrChange w:id="108" w:author="Elisa Kerschbaumer" w:date="2023-10-16T13:40:00Z">
              <w:tcPr>
                <w:tcW w:w="1870" w:type="dxa"/>
              </w:tcPr>
            </w:tcPrChange>
          </w:tcPr>
          <w:p w14:paraId="66F31229" w14:textId="64DE83F6" w:rsidR="00C87838" w:rsidRDefault="00C87838" w:rsidP="551CEE23">
            <w:pPr>
              <w:pStyle w:val="ListParagraph"/>
              <w:spacing w:line="276" w:lineRule="auto"/>
              <w:ind w:left="0"/>
              <w:jc w:val="both"/>
            </w:pPr>
            <w:r>
              <w:t>Cost category</w:t>
            </w:r>
          </w:p>
        </w:tc>
        <w:tc>
          <w:tcPr>
            <w:tcW w:w="1703" w:type="dxa"/>
            <w:tcPrChange w:id="109" w:author="Elisa Kerschbaumer" w:date="2023-10-16T13:40:00Z">
              <w:tcPr>
                <w:tcW w:w="1870" w:type="dxa"/>
              </w:tcPr>
            </w:tcPrChange>
          </w:tcPr>
          <w:p w14:paraId="160C9D44" w14:textId="31E85933" w:rsidR="00C87838" w:rsidRDefault="008373F2" w:rsidP="551CEE23">
            <w:pPr>
              <w:pStyle w:val="ListParagraph"/>
              <w:spacing w:line="276" w:lineRule="auto"/>
              <w:ind w:left="0"/>
              <w:jc w:val="both"/>
            </w:pPr>
            <w:r>
              <w:t>B</w:t>
            </w:r>
            <w:r w:rsidR="00C87838">
              <w:t>udget</w:t>
            </w:r>
            <w:r w:rsidR="00D17EEB">
              <w:t xml:space="preserve"> [autofill]</w:t>
            </w:r>
          </w:p>
        </w:tc>
        <w:tc>
          <w:tcPr>
            <w:tcW w:w="1664" w:type="dxa"/>
            <w:tcPrChange w:id="110" w:author="Elisa Kerschbaumer" w:date="2023-10-16T13:40:00Z">
              <w:tcPr>
                <w:tcW w:w="1870" w:type="dxa"/>
              </w:tcPr>
            </w:tcPrChange>
          </w:tcPr>
          <w:p w14:paraId="7CFA0288" w14:textId="5E0A0DE5" w:rsidR="00C87838" w:rsidRDefault="00C87838" w:rsidP="551CEE23">
            <w:pPr>
              <w:pStyle w:val="ListParagraph"/>
              <w:spacing w:line="276" w:lineRule="auto"/>
              <w:ind w:left="0"/>
              <w:jc w:val="both"/>
            </w:pPr>
            <w:r>
              <w:t xml:space="preserve">Reported </w:t>
            </w:r>
            <w:r w:rsidR="008373F2">
              <w:t>costs</w:t>
            </w:r>
            <w:r w:rsidR="00D17EEB">
              <w:t xml:space="preserve"> [autofill]</w:t>
            </w:r>
          </w:p>
        </w:tc>
        <w:tc>
          <w:tcPr>
            <w:tcW w:w="1716" w:type="dxa"/>
            <w:tcPrChange w:id="111" w:author="Elisa Kerschbaumer" w:date="2023-10-16T13:40:00Z">
              <w:tcPr>
                <w:tcW w:w="1870" w:type="dxa"/>
              </w:tcPr>
            </w:tcPrChange>
          </w:tcPr>
          <w:p w14:paraId="1E400A87" w14:textId="3AD8EB47" w:rsidR="00C87838" w:rsidRDefault="00C87838" w:rsidP="551CEE23">
            <w:pPr>
              <w:pStyle w:val="ListParagraph"/>
              <w:spacing w:line="276" w:lineRule="auto"/>
              <w:ind w:left="0"/>
              <w:jc w:val="both"/>
            </w:pPr>
            <w:r>
              <w:t>Exhaustion %</w:t>
            </w:r>
            <w:r w:rsidR="00D17EEB">
              <w:t xml:space="preserve"> [autofill]</w:t>
            </w:r>
          </w:p>
        </w:tc>
        <w:tc>
          <w:tcPr>
            <w:tcW w:w="1707" w:type="dxa"/>
            <w:tcPrChange w:id="112" w:author="Elisa Kerschbaumer" w:date="2023-10-16T13:40:00Z">
              <w:tcPr>
                <w:tcW w:w="1870" w:type="dxa"/>
              </w:tcPr>
            </w:tcPrChange>
          </w:tcPr>
          <w:p w14:paraId="19E09EE8" w14:textId="069108B4" w:rsidR="00C87838" w:rsidRDefault="008373F2" w:rsidP="551CEE23">
            <w:pPr>
              <w:pStyle w:val="ListParagraph"/>
              <w:spacing w:line="276" w:lineRule="auto"/>
              <w:ind w:left="0"/>
              <w:jc w:val="both"/>
            </w:pPr>
            <w:r>
              <w:t>Description</w:t>
            </w:r>
          </w:p>
        </w:tc>
      </w:tr>
      <w:tr w:rsidR="00C87838" w14:paraId="2136C48E" w14:textId="77777777" w:rsidTr="551CEE23">
        <w:trPr>
          <w:trHeight w:val="300"/>
          <w:trPrChange w:id="113" w:author="Elisa Kerschbaumer" w:date="2023-10-16T13:40:00Z">
            <w:trPr>
              <w:gridAfter w:val="0"/>
            </w:trPr>
          </w:trPrChange>
        </w:trPr>
        <w:tc>
          <w:tcPr>
            <w:tcW w:w="1840" w:type="dxa"/>
            <w:tcPrChange w:id="114" w:author="Elisa Kerschbaumer" w:date="2023-10-16T13:40:00Z">
              <w:tcPr>
                <w:tcW w:w="1870" w:type="dxa"/>
              </w:tcPr>
            </w:tcPrChange>
          </w:tcPr>
          <w:p w14:paraId="12E2A14F" w14:textId="5EF303B7" w:rsidR="00C87838" w:rsidRPr="00C87838" w:rsidRDefault="00C87838">
            <w:pPr>
              <w:spacing w:line="276" w:lineRule="auto"/>
              <w:jc w:val="both"/>
              <w:pPrChange w:id="115" w:author="Elisa Kerschbaumer" w:date="2023-10-16T13:39:00Z">
                <w:pPr>
                  <w:pStyle w:val="ListParagraph"/>
                  <w:spacing w:line="276" w:lineRule="auto"/>
                  <w:ind w:left="0"/>
                  <w:jc w:val="both"/>
                </w:pPr>
              </w:pPrChange>
            </w:pPr>
            <w:r>
              <w:t>A. personnel</w:t>
            </w:r>
            <w:r w:rsidR="00D17EEB">
              <w:t xml:space="preserve"> [autofill]</w:t>
            </w:r>
          </w:p>
        </w:tc>
        <w:tc>
          <w:tcPr>
            <w:tcW w:w="1703" w:type="dxa"/>
            <w:tcPrChange w:id="116" w:author="Elisa Kerschbaumer" w:date="2023-10-16T13:40:00Z">
              <w:tcPr>
                <w:tcW w:w="1870" w:type="dxa"/>
              </w:tcPr>
            </w:tcPrChange>
          </w:tcPr>
          <w:p w14:paraId="1B531D22" w14:textId="2DEDF6B1" w:rsidR="00C87838" w:rsidRDefault="00C87838" w:rsidP="551CEE23">
            <w:pPr>
              <w:pStyle w:val="ListParagraph"/>
              <w:spacing w:line="276" w:lineRule="auto"/>
              <w:ind w:left="0"/>
              <w:jc w:val="both"/>
            </w:pPr>
            <w:r>
              <w:t>[total budget foreseen in application form]</w:t>
            </w:r>
          </w:p>
        </w:tc>
        <w:tc>
          <w:tcPr>
            <w:tcW w:w="1664" w:type="dxa"/>
            <w:tcPrChange w:id="117" w:author="Elisa Kerschbaumer" w:date="2023-10-16T13:40:00Z">
              <w:tcPr>
                <w:tcW w:w="1870" w:type="dxa"/>
              </w:tcPr>
            </w:tcPrChange>
          </w:tcPr>
          <w:p w14:paraId="5E915520" w14:textId="6013F07B" w:rsidR="00C87838" w:rsidRDefault="00C87838" w:rsidP="551CEE23">
            <w:pPr>
              <w:pStyle w:val="ListParagraph"/>
              <w:spacing w:line="276" w:lineRule="auto"/>
              <w:ind w:left="0"/>
              <w:jc w:val="both"/>
            </w:pPr>
            <w:r>
              <w:t>[total costs reported in this budget line by all partners in the project]</w:t>
            </w:r>
          </w:p>
        </w:tc>
        <w:tc>
          <w:tcPr>
            <w:tcW w:w="1716" w:type="dxa"/>
            <w:tcPrChange w:id="118" w:author="Elisa Kerschbaumer" w:date="2023-10-16T13:40:00Z">
              <w:tcPr>
                <w:tcW w:w="1870" w:type="dxa"/>
              </w:tcPr>
            </w:tcPrChange>
          </w:tcPr>
          <w:p w14:paraId="087B9A2D" w14:textId="668B6C19" w:rsidR="00C87838" w:rsidRDefault="00C87838" w:rsidP="551CEE23">
            <w:pPr>
              <w:pStyle w:val="ListParagraph"/>
              <w:spacing w:line="276" w:lineRule="auto"/>
              <w:ind w:left="0"/>
              <w:jc w:val="both"/>
            </w:pPr>
            <w:r>
              <w:t>[percentage of exhausting on the budget]</w:t>
            </w:r>
          </w:p>
        </w:tc>
        <w:tc>
          <w:tcPr>
            <w:tcW w:w="1707" w:type="dxa"/>
            <w:tcPrChange w:id="119" w:author="Elisa Kerschbaumer" w:date="2023-10-16T13:40:00Z">
              <w:tcPr>
                <w:tcW w:w="1870" w:type="dxa"/>
              </w:tcPr>
            </w:tcPrChange>
          </w:tcPr>
          <w:p w14:paraId="08D652E5" w14:textId="1F96B004" w:rsidR="00C87838" w:rsidRDefault="00C87838" w:rsidP="551CEE23">
            <w:pPr>
              <w:pStyle w:val="ListParagraph"/>
              <w:spacing w:line="276" w:lineRule="auto"/>
              <w:ind w:left="0"/>
              <w:jc w:val="both"/>
            </w:pPr>
            <w:r>
              <w:t>[free text]</w:t>
            </w:r>
          </w:p>
        </w:tc>
      </w:tr>
      <w:tr w:rsidR="00C87838" w14:paraId="2CFDD22B" w14:textId="77777777" w:rsidTr="551CEE23">
        <w:trPr>
          <w:trHeight w:val="300"/>
          <w:trPrChange w:id="120" w:author="Elisa Kerschbaumer" w:date="2023-10-16T13:40:00Z">
            <w:trPr>
              <w:gridAfter w:val="0"/>
            </w:trPr>
          </w:trPrChange>
        </w:trPr>
        <w:tc>
          <w:tcPr>
            <w:tcW w:w="1840" w:type="dxa"/>
            <w:tcPrChange w:id="121" w:author="Elisa Kerschbaumer" w:date="2023-10-16T13:40:00Z">
              <w:tcPr>
                <w:tcW w:w="1870" w:type="dxa"/>
              </w:tcPr>
            </w:tcPrChange>
          </w:tcPr>
          <w:p w14:paraId="4D1F3940" w14:textId="7FF8FEE7" w:rsidR="00C87838" w:rsidRDefault="00C87838" w:rsidP="551CEE23">
            <w:pPr>
              <w:pStyle w:val="ListParagraph"/>
              <w:spacing w:line="276" w:lineRule="auto"/>
              <w:ind w:left="0"/>
              <w:jc w:val="both"/>
            </w:pPr>
            <w:r>
              <w:t>B. subcontracting</w:t>
            </w:r>
            <w:r w:rsidR="00D17EEB">
              <w:t xml:space="preserve"> [autofill]</w:t>
            </w:r>
          </w:p>
        </w:tc>
        <w:tc>
          <w:tcPr>
            <w:tcW w:w="1703" w:type="dxa"/>
            <w:tcPrChange w:id="122" w:author="Elisa Kerschbaumer" w:date="2023-10-16T13:40:00Z">
              <w:tcPr>
                <w:tcW w:w="1870" w:type="dxa"/>
              </w:tcPr>
            </w:tcPrChange>
          </w:tcPr>
          <w:p w14:paraId="41E438E5" w14:textId="77A0D3F9" w:rsidR="00C87838" w:rsidRDefault="00C87838" w:rsidP="551CEE23">
            <w:pPr>
              <w:pStyle w:val="ListParagraph"/>
              <w:spacing w:line="276" w:lineRule="auto"/>
              <w:ind w:left="0"/>
              <w:jc w:val="both"/>
            </w:pPr>
            <w:r>
              <w:t>[total budget foreseen in application form]</w:t>
            </w:r>
          </w:p>
        </w:tc>
        <w:tc>
          <w:tcPr>
            <w:tcW w:w="1664" w:type="dxa"/>
            <w:tcPrChange w:id="123" w:author="Elisa Kerschbaumer" w:date="2023-10-16T13:40:00Z">
              <w:tcPr>
                <w:tcW w:w="1870" w:type="dxa"/>
              </w:tcPr>
            </w:tcPrChange>
          </w:tcPr>
          <w:p w14:paraId="6B679190" w14:textId="2FAD9AC4" w:rsidR="00C87838" w:rsidRDefault="00C87838" w:rsidP="551CEE23">
            <w:pPr>
              <w:pStyle w:val="ListParagraph"/>
              <w:spacing w:line="276" w:lineRule="auto"/>
              <w:ind w:left="0"/>
              <w:jc w:val="both"/>
            </w:pPr>
            <w:r>
              <w:t>[total costs reported in this budget line by all partners in the project]</w:t>
            </w:r>
          </w:p>
        </w:tc>
        <w:tc>
          <w:tcPr>
            <w:tcW w:w="1716" w:type="dxa"/>
            <w:tcPrChange w:id="124" w:author="Elisa Kerschbaumer" w:date="2023-10-16T13:40:00Z">
              <w:tcPr>
                <w:tcW w:w="1870" w:type="dxa"/>
              </w:tcPr>
            </w:tcPrChange>
          </w:tcPr>
          <w:p w14:paraId="7F48427C" w14:textId="5CA7A553" w:rsidR="00C87838" w:rsidRDefault="00C87838" w:rsidP="551CEE23">
            <w:pPr>
              <w:pStyle w:val="ListParagraph"/>
              <w:spacing w:line="276" w:lineRule="auto"/>
              <w:ind w:left="0"/>
              <w:jc w:val="both"/>
            </w:pPr>
            <w:r>
              <w:t>[percentage of exhausting on the budget]</w:t>
            </w:r>
          </w:p>
        </w:tc>
        <w:tc>
          <w:tcPr>
            <w:tcW w:w="1707" w:type="dxa"/>
            <w:tcPrChange w:id="125" w:author="Elisa Kerschbaumer" w:date="2023-10-16T13:40:00Z">
              <w:tcPr>
                <w:tcW w:w="1870" w:type="dxa"/>
              </w:tcPr>
            </w:tcPrChange>
          </w:tcPr>
          <w:p w14:paraId="122B94F2" w14:textId="16BBBE90" w:rsidR="00C87838" w:rsidRDefault="00C87838" w:rsidP="551CEE23">
            <w:pPr>
              <w:pStyle w:val="ListParagraph"/>
              <w:spacing w:line="276" w:lineRule="auto"/>
              <w:ind w:left="0"/>
              <w:jc w:val="both"/>
            </w:pPr>
            <w:r>
              <w:t>[free text]</w:t>
            </w:r>
          </w:p>
        </w:tc>
      </w:tr>
      <w:tr w:rsidR="00C87838" w14:paraId="6C76A3D6" w14:textId="77777777" w:rsidTr="551CEE23">
        <w:trPr>
          <w:trHeight w:val="300"/>
          <w:trPrChange w:id="126" w:author="Elisa Kerschbaumer" w:date="2023-10-16T13:40:00Z">
            <w:trPr>
              <w:gridAfter w:val="0"/>
            </w:trPr>
          </w:trPrChange>
        </w:trPr>
        <w:tc>
          <w:tcPr>
            <w:tcW w:w="1840" w:type="dxa"/>
            <w:tcPrChange w:id="127" w:author="Elisa Kerschbaumer" w:date="2023-10-16T13:40:00Z">
              <w:tcPr>
                <w:tcW w:w="1870" w:type="dxa"/>
              </w:tcPr>
            </w:tcPrChange>
          </w:tcPr>
          <w:p w14:paraId="207495B0" w14:textId="254E0E81" w:rsidR="00C87838" w:rsidRDefault="00C87838" w:rsidP="551CEE23">
            <w:pPr>
              <w:pStyle w:val="ListParagraph"/>
              <w:spacing w:line="276" w:lineRule="auto"/>
              <w:ind w:left="0"/>
              <w:jc w:val="both"/>
            </w:pPr>
            <w:r>
              <w:t>C1. Travel and subsistence</w:t>
            </w:r>
            <w:r w:rsidR="00D17EEB">
              <w:t xml:space="preserve"> [autofill]</w:t>
            </w:r>
          </w:p>
        </w:tc>
        <w:tc>
          <w:tcPr>
            <w:tcW w:w="1703" w:type="dxa"/>
            <w:tcPrChange w:id="128" w:author="Elisa Kerschbaumer" w:date="2023-10-16T13:40:00Z">
              <w:tcPr>
                <w:tcW w:w="1870" w:type="dxa"/>
              </w:tcPr>
            </w:tcPrChange>
          </w:tcPr>
          <w:p w14:paraId="339F4127" w14:textId="0165FE77" w:rsidR="00C87838" w:rsidRDefault="00C87838" w:rsidP="551CEE23">
            <w:pPr>
              <w:pStyle w:val="ListParagraph"/>
              <w:spacing w:line="276" w:lineRule="auto"/>
              <w:ind w:left="0"/>
              <w:jc w:val="both"/>
            </w:pPr>
            <w:r>
              <w:t>[total budget foreseen in application form]</w:t>
            </w:r>
          </w:p>
        </w:tc>
        <w:tc>
          <w:tcPr>
            <w:tcW w:w="1664" w:type="dxa"/>
            <w:tcPrChange w:id="129" w:author="Elisa Kerschbaumer" w:date="2023-10-16T13:40:00Z">
              <w:tcPr>
                <w:tcW w:w="1870" w:type="dxa"/>
              </w:tcPr>
            </w:tcPrChange>
          </w:tcPr>
          <w:p w14:paraId="7F934231" w14:textId="05F1542D" w:rsidR="00C87838" w:rsidRDefault="00C87838" w:rsidP="551CEE23">
            <w:pPr>
              <w:pStyle w:val="ListParagraph"/>
              <w:spacing w:line="276" w:lineRule="auto"/>
              <w:ind w:left="0"/>
              <w:jc w:val="both"/>
            </w:pPr>
            <w:r>
              <w:t>[total costs reported in this budget line by all partners in the project]</w:t>
            </w:r>
          </w:p>
        </w:tc>
        <w:tc>
          <w:tcPr>
            <w:tcW w:w="1716" w:type="dxa"/>
            <w:tcPrChange w:id="130" w:author="Elisa Kerschbaumer" w:date="2023-10-16T13:40:00Z">
              <w:tcPr>
                <w:tcW w:w="1870" w:type="dxa"/>
              </w:tcPr>
            </w:tcPrChange>
          </w:tcPr>
          <w:p w14:paraId="4F5F4783" w14:textId="352E0540" w:rsidR="00C87838" w:rsidRDefault="00C87838" w:rsidP="551CEE23">
            <w:pPr>
              <w:pStyle w:val="ListParagraph"/>
              <w:spacing w:line="276" w:lineRule="auto"/>
              <w:ind w:left="0"/>
              <w:jc w:val="both"/>
            </w:pPr>
            <w:r>
              <w:t>[percentage of exhausting on the budget]</w:t>
            </w:r>
          </w:p>
        </w:tc>
        <w:tc>
          <w:tcPr>
            <w:tcW w:w="1707" w:type="dxa"/>
            <w:tcPrChange w:id="131" w:author="Elisa Kerschbaumer" w:date="2023-10-16T13:40:00Z">
              <w:tcPr>
                <w:tcW w:w="1870" w:type="dxa"/>
              </w:tcPr>
            </w:tcPrChange>
          </w:tcPr>
          <w:p w14:paraId="15475438" w14:textId="6EF14794" w:rsidR="00C87838" w:rsidRDefault="00C87838" w:rsidP="551CEE23">
            <w:pPr>
              <w:pStyle w:val="ListParagraph"/>
              <w:spacing w:line="276" w:lineRule="auto"/>
              <w:ind w:left="0"/>
              <w:jc w:val="both"/>
            </w:pPr>
            <w:r>
              <w:t>[free text]</w:t>
            </w:r>
          </w:p>
        </w:tc>
      </w:tr>
      <w:tr w:rsidR="00C87838" w14:paraId="69DC7FF2" w14:textId="77777777" w:rsidTr="551CEE23">
        <w:trPr>
          <w:trHeight w:val="300"/>
          <w:trPrChange w:id="132" w:author="Elisa Kerschbaumer" w:date="2023-10-16T13:40:00Z">
            <w:trPr>
              <w:gridAfter w:val="0"/>
            </w:trPr>
          </w:trPrChange>
        </w:trPr>
        <w:tc>
          <w:tcPr>
            <w:tcW w:w="1840" w:type="dxa"/>
            <w:tcPrChange w:id="133" w:author="Elisa Kerschbaumer" w:date="2023-10-16T13:40:00Z">
              <w:tcPr>
                <w:tcW w:w="1870" w:type="dxa"/>
              </w:tcPr>
            </w:tcPrChange>
          </w:tcPr>
          <w:p w14:paraId="1E782B20" w14:textId="69C1095B" w:rsidR="00C87838" w:rsidRDefault="00C87838" w:rsidP="551CEE23">
            <w:pPr>
              <w:pStyle w:val="ListParagraph"/>
              <w:spacing w:line="276" w:lineRule="auto"/>
              <w:ind w:left="0"/>
              <w:jc w:val="both"/>
            </w:pPr>
            <w:r>
              <w:t>Etc.</w:t>
            </w:r>
            <w:r w:rsidR="00D17EEB">
              <w:t xml:space="preserve"> [autofill]</w:t>
            </w:r>
          </w:p>
        </w:tc>
        <w:tc>
          <w:tcPr>
            <w:tcW w:w="1703" w:type="dxa"/>
            <w:tcPrChange w:id="134" w:author="Elisa Kerschbaumer" w:date="2023-10-16T13:40:00Z">
              <w:tcPr>
                <w:tcW w:w="1870" w:type="dxa"/>
              </w:tcPr>
            </w:tcPrChange>
          </w:tcPr>
          <w:p w14:paraId="031B3123" w14:textId="77777777" w:rsidR="00C87838" w:rsidRDefault="00C87838" w:rsidP="00C87838">
            <w:pPr>
              <w:pStyle w:val="ListParagraph"/>
              <w:spacing w:line="276" w:lineRule="auto"/>
              <w:ind w:left="0"/>
              <w:jc w:val="both"/>
            </w:pPr>
          </w:p>
        </w:tc>
        <w:tc>
          <w:tcPr>
            <w:tcW w:w="1664" w:type="dxa"/>
            <w:tcPrChange w:id="135" w:author="Elisa Kerschbaumer" w:date="2023-10-16T13:40:00Z">
              <w:tcPr>
                <w:tcW w:w="1870" w:type="dxa"/>
              </w:tcPr>
            </w:tcPrChange>
          </w:tcPr>
          <w:p w14:paraId="4538BC45" w14:textId="77777777" w:rsidR="00C87838" w:rsidRDefault="00C87838" w:rsidP="00C87838">
            <w:pPr>
              <w:pStyle w:val="ListParagraph"/>
              <w:spacing w:line="276" w:lineRule="auto"/>
              <w:ind w:left="0"/>
              <w:jc w:val="both"/>
            </w:pPr>
          </w:p>
        </w:tc>
        <w:tc>
          <w:tcPr>
            <w:tcW w:w="1716" w:type="dxa"/>
            <w:tcPrChange w:id="136" w:author="Elisa Kerschbaumer" w:date="2023-10-16T13:40:00Z">
              <w:tcPr>
                <w:tcW w:w="1870" w:type="dxa"/>
              </w:tcPr>
            </w:tcPrChange>
          </w:tcPr>
          <w:p w14:paraId="2C9B7185" w14:textId="77777777" w:rsidR="00C87838" w:rsidRDefault="00C87838" w:rsidP="00C87838">
            <w:pPr>
              <w:pStyle w:val="ListParagraph"/>
              <w:spacing w:line="276" w:lineRule="auto"/>
              <w:ind w:left="0"/>
              <w:jc w:val="both"/>
            </w:pPr>
          </w:p>
        </w:tc>
        <w:tc>
          <w:tcPr>
            <w:tcW w:w="1707" w:type="dxa"/>
            <w:tcPrChange w:id="137" w:author="Elisa Kerschbaumer" w:date="2023-10-16T13:40:00Z">
              <w:tcPr>
                <w:tcW w:w="1870" w:type="dxa"/>
              </w:tcPr>
            </w:tcPrChange>
          </w:tcPr>
          <w:p w14:paraId="625ECC9D" w14:textId="77777777" w:rsidR="00C87838" w:rsidRDefault="00C87838" w:rsidP="00C87838">
            <w:pPr>
              <w:pStyle w:val="ListParagraph"/>
              <w:spacing w:line="276" w:lineRule="auto"/>
              <w:ind w:left="0"/>
              <w:jc w:val="both"/>
            </w:pPr>
          </w:p>
        </w:tc>
      </w:tr>
      <w:tr w:rsidR="008373F2" w14:paraId="1B847D13" w14:textId="77777777" w:rsidTr="551CEE23">
        <w:trPr>
          <w:trHeight w:val="300"/>
        </w:trPr>
        <w:tc>
          <w:tcPr>
            <w:tcW w:w="1840" w:type="dxa"/>
          </w:tcPr>
          <w:p w14:paraId="5BFF73D0" w14:textId="3D6165EF" w:rsidR="008373F2" w:rsidRDefault="008373F2" w:rsidP="551CEE23">
            <w:pPr>
              <w:pStyle w:val="ListParagraph"/>
              <w:spacing w:line="276" w:lineRule="auto"/>
              <w:ind w:left="0"/>
              <w:jc w:val="both"/>
            </w:pPr>
            <w:r>
              <w:t>E. indirect costs</w:t>
            </w:r>
            <w:r w:rsidR="00D17EEB">
              <w:t xml:space="preserve"> [autofill]</w:t>
            </w:r>
          </w:p>
        </w:tc>
        <w:tc>
          <w:tcPr>
            <w:tcW w:w="1703" w:type="dxa"/>
          </w:tcPr>
          <w:p w14:paraId="720AEB58" w14:textId="547654FA" w:rsidR="008373F2" w:rsidRDefault="008373F2" w:rsidP="551CEE23">
            <w:pPr>
              <w:pStyle w:val="ListParagraph"/>
              <w:spacing w:line="276" w:lineRule="auto"/>
              <w:ind w:left="0"/>
              <w:jc w:val="both"/>
            </w:pPr>
            <w:r>
              <w:t>[total budget foreseen in application form]</w:t>
            </w:r>
          </w:p>
        </w:tc>
        <w:tc>
          <w:tcPr>
            <w:tcW w:w="1664" w:type="dxa"/>
          </w:tcPr>
          <w:p w14:paraId="27F387AE" w14:textId="7F8E2168" w:rsidR="008373F2" w:rsidRDefault="008373F2" w:rsidP="551CEE23">
            <w:pPr>
              <w:pStyle w:val="ListParagraph"/>
              <w:spacing w:line="276" w:lineRule="auto"/>
              <w:ind w:left="0"/>
              <w:jc w:val="both"/>
            </w:pPr>
            <w:r>
              <w:t>[total costs reported in this budget line by all partners in the project]</w:t>
            </w:r>
          </w:p>
        </w:tc>
        <w:tc>
          <w:tcPr>
            <w:tcW w:w="1716" w:type="dxa"/>
          </w:tcPr>
          <w:p w14:paraId="44A8E9AA" w14:textId="4ACC652F" w:rsidR="008373F2" w:rsidRDefault="008373F2" w:rsidP="551CEE23">
            <w:pPr>
              <w:pStyle w:val="ListParagraph"/>
              <w:spacing w:line="276" w:lineRule="auto"/>
              <w:ind w:left="0"/>
              <w:jc w:val="both"/>
            </w:pPr>
            <w:r>
              <w:t>[percentage of exhausting on the budget]</w:t>
            </w:r>
          </w:p>
        </w:tc>
        <w:tc>
          <w:tcPr>
            <w:tcW w:w="1707" w:type="dxa"/>
          </w:tcPr>
          <w:p w14:paraId="1F18F53A" w14:textId="4C5E8830" w:rsidR="008373F2" w:rsidRDefault="008373F2" w:rsidP="551CEE23">
            <w:pPr>
              <w:pStyle w:val="ListParagraph"/>
              <w:spacing w:line="276" w:lineRule="auto"/>
              <w:ind w:left="0"/>
              <w:jc w:val="both"/>
            </w:pPr>
            <w:r>
              <w:t>No justification needed</w:t>
            </w:r>
          </w:p>
        </w:tc>
      </w:tr>
      <w:tr w:rsidR="008373F2" w14:paraId="75F73EF2" w14:textId="77777777" w:rsidTr="551CEE23">
        <w:trPr>
          <w:trHeight w:val="300"/>
        </w:trPr>
        <w:tc>
          <w:tcPr>
            <w:tcW w:w="1840" w:type="dxa"/>
          </w:tcPr>
          <w:p w14:paraId="75EC81F2" w14:textId="23A294BD" w:rsidR="008373F2" w:rsidRDefault="008373F2" w:rsidP="551CEE23">
            <w:pPr>
              <w:pStyle w:val="ListParagraph"/>
              <w:spacing w:line="276" w:lineRule="auto"/>
              <w:ind w:left="0"/>
              <w:jc w:val="both"/>
            </w:pPr>
            <w:r>
              <w:lastRenderedPageBreak/>
              <w:t>Total</w:t>
            </w:r>
            <w:r w:rsidR="00D17EEB">
              <w:t xml:space="preserve"> [autofill]</w:t>
            </w:r>
          </w:p>
        </w:tc>
        <w:tc>
          <w:tcPr>
            <w:tcW w:w="1703" w:type="dxa"/>
          </w:tcPr>
          <w:p w14:paraId="0D42180E" w14:textId="48B4E2D4" w:rsidR="008373F2" w:rsidRDefault="008373F2" w:rsidP="551CEE23">
            <w:pPr>
              <w:pStyle w:val="ListParagraph"/>
              <w:spacing w:line="276" w:lineRule="auto"/>
              <w:ind w:left="0"/>
              <w:jc w:val="both"/>
            </w:pPr>
            <w:r>
              <w:t>[total budget foreseen in application form]</w:t>
            </w:r>
          </w:p>
        </w:tc>
        <w:tc>
          <w:tcPr>
            <w:tcW w:w="1664" w:type="dxa"/>
          </w:tcPr>
          <w:p w14:paraId="3BA17D5F" w14:textId="3D41D384" w:rsidR="008373F2" w:rsidRDefault="008373F2" w:rsidP="551CEE23">
            <w:pPr>
              <w:pStyle w:val="ListParagraph"/>
              <w:spacing w:line="276" w:lineRule="auto"/>
              <w:ind w:left="0"/>
              <w:jc w:val="both"/>
            </w:pPr>
            <w:r>
              <w:t>[total costs reported in this budget line by all partners in the project]</w:t>
            </w:r>
          </w:p>
        </w:tc>
        <w:tc>
          <w:tcPr>
            <w:tcW w:w="1716" w:type="dxa"/>
          </w:tcPr>
          <w:p w14:paraId="3D536666" w14:textId="22D8068A" w:rsidR="008373F2" w:rsidRDefault="008373F2" w:rsidP="551CEE23">
            <w:pPr>
              <w:pStyle w:val="ListParagraph"/>
              <w:spacing w:line="276" w:lineRule="auto"/>
              <w:ind w:left="0"/>
              <w:jc w:val="both"/>
            </w:pPr>
            <w:r>
              <w:t>[percentage of exhausting on the budget]</w:t>
            </w:r>
          </w:p>
        </w:tc>
        <w:tc>
          <w:tcPr>
            <w:tcW w:w="1707" w:type="dxa"/>
          </w:tcPr>
          <w:p w14:paraId="438C3C6F" w14:textId="4D62F6DC" w:rsidR="008373F2" w:rsidRDefault="008373F2" w:rsidP="551CEE23">
            <w:pPr>
              <w:pStyle w:val="ListParagraph"/>
              <w:spacing w:line="276" w:lineRule="auto"/>
              <w:ind w:left="0"/>
              <w:jc w:val="both"/>
            </w:pPr>
            <w:r>
              <w:t>No justification needed</w:t>
            </w:r>
          </w:p>
        </w:tc>
      </w:tr>
    </w:tbl>
    <w:p w14:paraId="1E52CE06" w14:textId="75B9BE47" w:rsidR="00C87838" w:rsidRDefault="008373F2">
      <w:pPr>
        <w:pStyle w:val="ListParagraph"/>
        <w:spacing w:line="276" w:lineRule="auto"/>
        <w:jc w:val="both"/>
        <w:pPrChange w:id="138" w:author="Elisa Kerschbaumer" w:date="2023-10-16T13:37:00Z">
          <w:pPr>
            <w:pStyle w:val="ListParagraph"/>
            <w:numPr>
              <w:numId w:val="32"/>
            </w:numPr>
            <w:spacing w:line="276" w:lineRule="auto"/>
            <w:ind w:hanging="360"/>
            <w:jc w:val="both"/>
          </w:pPr>
        </w:pPrChange>
      </w:pPr>
      <w:r>
        <w:t>The lead partner and the Project Manager should be in any case have access to the individual costs reports of the single partners.</w:t>
      </w:r>
    </w:p>
    <w:p w14:paraId="68617B1A" w14:textId="77777777" w:rsidR="008373F2" w:rsidRDefault="008373F2" w:rsidP="00B459B8">
      <w:pPr>
        <w:spacing w:line="276" w:lineRule="auto"/>
        <w:jc w:val="both"/>
      </w:pPr>
    </w:p>
    <w:p w14:paraId="296055EC" w14:textId="7A9CB1E4" w:rsidR="00EE2878" w:rsidRDefault="0088661C" w:rsidP="00B459B8">
      <w:pPr>
        <w:spacing w:line="276" w:lineRule="auto"/>
        <w:jc w:val="both"/>
      </w:pPr>
      <w:r>
        <w:t>Final activity report</w:t>
      </w:r>
      <w:r w:rsidR="00EE2878">
        <w:t xml:space="preserve"> </w:t>
      </w:r>
    </w:p>
    <w:p w14:paraId="0B2C1563" w14:textId="148722E0" w:rsidR="008373F2" w:rsidRDefault="008373F2" w:rsidP="551CEE23">
      <w:pPr>
        <w:pStyle w:val="ListParagraph"/>
        <w:numPr>
          <w:ilvl w:val="0"/>
          <w:numId w:val="32"/>
        </w:numPr>
        <w:spacing w:line="276" w:lineRule="auto"/>
        <w:jc w:val="both"/>
      </w:pPr>
      <w:r>
        <w:t>Overall activity status (level of completeness). [there are the values in the drop-down list: from 10% to 100%, increasing of 10 each time]</w:t>
      </w:r>
    </w:p>
    <w:p w14:paraId="6FCA354B" w14:textId="436808A1" w:rsidR="008373F2" w:rsidRPr="00EE2878" w:rsidRDefault="008373F2" w:rsidP="551CEE23">
      <w:pPr>
        <w:pStyle w:val="ListParagraph"/>
        <w:numPr>
          <w:ilvl w:val="0"/>
          <w:numId w:val="32"/>
        </w:numPr>
        <w:spacing w:line="276" w:lineRule="auto"/>
        <w:jc w:val="both"/>
      </w:pPr>
      <w:r>
        <w:t>Progress and outputs achieved against the original plan [free text]</w:t>
      </w:r>
    </w:p>
    <w:p w14:paraId="79726752" w14:textId="6B428BF9" w:rsidR="00D3607F" w:rsidRDefault="008373F2" w:rsidP="551CEE23">
      <w:pPr>
        <w:pStyle w:val="ListParagraph"/>
        <w:numPr>
          <w:ilvl w:val="0"/>
          <w:numId w:val="32"/>
        </w:numPr>
        <w:spacing w:line="276" w:lineRule="auto"/>
        <w:jc w:val="both"/>
      </w:pPr>
      <w:r>
        <w:t>Description of work implemented [free text]</w:t>
      </w:r>
    </w:p>
    <w:p w14:paraId="33FA69A2" w14:textId="77777777" w:rsidR="00D17EEB" w:rsidRPr="00C87838" w:rsidRDefault="00D17EEB" w:rsidP="551CEE23">
      <w:pPr>
        <w:pStyle w:val="ListParagraph"/>
        <w:numPr>
          <w:ilvl w:val="0"/>
          <w:numId w:val="32"/>
        </w:numPr>
        <w:spacing w:line="276" w:lineRule="auto"/>
        <w:jc w:val="both"/>
      </w:pPr>
      <w:r>
        <w:t>Status of KPIs [table: here all the KPIs included in the application form should be displayed and the lead partner should provide explanations]</w:t>
      </w:r>
    </w:p>
    <w:tbl>
      <w:tblPr>
        <w:tblStyle w:val="PlainTable1"/>
        <w:tblW w:w="10080" w:type="dxa"/>
        <w:tblInd w:w="720" w:type="dxa"/>
        <w:tblLook w:val="04A0" w:firstRow="1" w:lastRow="0" w:firstColumn="1" w:lastColumn="0" w:noHBand="0" w:noVBand="1"/>
        <w:tblPrChange w:id="139" w:author="Elisa Kerschbaumer" w:date="2023-10-16T14:01:00Z">
          <w:tblPr>
            <w:tblStyle w:val="TableGrid"/>
            <w:tblW w:w="10288" w:type="dxa"/>
            <w:tblInd w:w="720" w:type="dxa"/>
            <w:tblLook w:val="04A0" w:firstRow="1" w:lastRow="0" w:firstColumn="1" w:lastColumn="0" w:noHBand="0" w:noVBand="1"/>
          </w:tblPr>
        </w:tblPrChange>
      </w:tblPr>
      <w:tblGrid>
        <w:gridCol w:w="1418"/>
        <w:gridCol w:w="1409"/>
        <w:gridCol w:w="1409"/>
        <w:gridCol w:w="1510"/>
        <w:gridCol w:w="1409"/>
        <w:gridCol w:w="1497"/>
        <w:gridCol w:w="1428"/>
        <w:tblGridChange w:id="140">
          <w:tblGrid>
            <w:gridCol w:w="1118"/>
            <w:gridCol w:w="1276"/>
            <w:gridCol w:w="1276"/>
            <w:gridCol w:w="1275"/>
            <w:gridCol w:w="1275"/>
            <w:gridCol w:w="1418"/>
            <w:gridCol w:w="3925"/>
          </w:tblGrid>
        </w:tblGridChange>
      </w:tblGrid>
      <w:tr w:rsidR="00D17EEB" w14:paraId="3EDE6144" w14:textId="77777777" w:rsidTr="551CE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PrChange w:id="141" w:author="Elisa Kerschbaumer" w:date="2023-10-16T14:01:00Z">
              <w:tcPr>
                <w:tcW w:w="1118" w:type="dxa"/>
              </w:tcPr>
            </w:tcPrChange>
          </w:tcPr>
          <w:p w14:paraId="4840D285" w14:textId="5D061AAF" w:rsidR="00D17EEB" w:rsidRDefault="00D17EEB" w:rsidP="551CEE23">
            <w:pPr>
              <w:pStyle w:val="ListParagraph"/>
              <w:spacing w:line="276" w:lineRule="auto"/>
              <w:ind w:left="0"/>
              <w:jc w:val="both"/>
              <w:cnfStyle w:val="101000000000" w:firstRow="1" w:lastRow="0" w:firstColumn="1" w:lastColumn="0" w:oddVBand="0" w:evenVBand="0" w:oddHBand="0" w:evenHBand="0" w:firstRowFirstColumn="0" w:firstRowLastColumn="0" w:lastRowFirstColumn="0" w:lastRowLastColumn="0"/>
            </w:pPr>
            <w:r>
              <w:t>Year</w:t>
            </w:r>
          </w:p>
        </w:tc>
        <w:tc>
          <w:tcPr>
            <w:tcW w:w="1440" w:type="dxa"/>
            <w:tcPrChange w:id="142" w:author="Elisa Kerschbaumer" w:date="2023-10-16T14:01:00Z">
              <w:tcPr>
                <w:tcW w:w="1276" w:type="dxa"/>
              </w:tcPr>
            </w:tcPrChange>
          </w:tcPr>
          <w:p w14:paraId="28B33848" w14:textId="62C204D9"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KPI code</w:t>
            </w:r>
          </w:p>
        </w:tc>
        <w:tc>
          <w:tcPr>
            <w:tcW w:w="1440" w:type="dxa"/>
            <w:tcPrChange w:id="143" w:author="Elisa Kerschbaumer" w:date="2023-10-16T14:01:00Z">
              <w:tcPr>
                <w:tcW w:w="1276" w:type="dxa"/>
              </w:tcPr>
            </w:tcPrChange>
          </w:tcPr>
          <w:p w14:paraId="7E82E01E" w14:textId="184A4D0A"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KPI name</w:t>
            </w:r>
          </w:p>
        </w:tc>
        <w:tc>
          <w:tcPr>
            <w:tcW w:w="1440" w:type="dxa"/>
            <w:tcPrChange w:id="144" w:author="Elisa Kerschbaumer" w:date="2023-10-16T14:01:00Z">
              <w:tcPr>
                <w:tcW w:w="1275" w:type="dxa"/>
              </w:tcPr>
            </w:tcPrChange>
          </w:tcPr>
          <w:p w14:paraId="4AE1D9E1" w14:textId="1A7267D0"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KPI description</w:t>
            </w:r>
          </w:p>
        </w:tc>
        <w:tc>
          <w:tcPr>
            <w:tcW w:w="1440" w:type="dxa"/>
            <w:tcPrChange w:id="145" w:author="Elisa Kerschbaumer" w:date="2023-10-16T14:01:00Z">
              <w:tcPr>
                <w:tcW w:w="1275" w:type="dxa"/>
              </w:tcPr>
            </w:tcPrChange>
          </w:tcPr>
          <w:p w14:paraId="7DDCE76A" w14:textId="61EC8CC9"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Target value</w:t>
            </w:r>
          </w:p>
        </w:tc>
        <w:tc>
          <w:tcPr>
            <w:tcW w:w="1440" w:type="dxa"/>
            <w:tcPrChange w:id="146" w:author="Elisa Kerschbaumer" w:date="2023-10-16T14:01:00Z">
              <w:tcPr>
                <w:tcW w:w="1418" w:type="dxa"/>
              </w:tcPr>
            </w:tcPrChange>
          </w:tcPr>
          <w:p w14:paraId="15607295" w14:textId="62784618"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Realisation value</w:t>
            </w:r>
          </w:p>
        </w:tc>
        <w:tc>
          <w:tcPr>
            <w:tcW w:w="1440" w:type="dxa"/>
            <w:tcPrChange w:id="147" w:author="Elisa Kerschbaumer" w:date="2023-10-16T14:01:00Z">
              <w:tcPr>
                <w:tcW w:w="3925" w:type="dxa"/>
              </w:tcPr>
            </w:tcPrChange>
          </w:tcPr>
          <w:p w14:paraId="7FE993F7" w14:textId="77777777"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comment</w:t>
            </w:r>
          </w:p>
        </w:tc>
      </w:tr>
      <w:tr w:rsidR="00D17EEB" w14:paraId="1A88FBE2" w14:textId="77777777" w:rsidTr="551CE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PrChange w:id="148" w:author="Elisa Kerschbaumer" w:date="2023-10-16T14:01:00Z">
              <w:tcPr>
                <w:tcW w:w="1118" w:type="dxa"/>
              </w:tcPr>
            </w:tcPrChange>
          </w:tcPr>
          <w:p w14:paraId="1A0A1E24" w14:textId="5D8B0B43" w:rsidR="00D17EEB" w:rsidRPr="00AE694B" w:rsidRDefault="00D17EEB" w:rsidP="551CEE23">
            <w:pPr>
              <w:pStyle w:val="ListParagraph"/>
              <w:spacing w:line="276" w:lineRule="auto"/>
              <w:ind w:left="0"/>
              <w:jc w:val="both"/>
              <w:cnfStyle w:val="001000100000" w:firstRow="0" w:lastRow="0" w:firstColumn="1" w:lastColumn="0" w:oddVBand="0" w:evenVBand="0" w:oddHBand="1" w:evenHBand="0" w:firstRowFirstColumn="0" w:firstRowLastColumn="0" w:lastRowFirstColumn="0" w:lastRowLastColumn="0"/>
            </w:pPr>
            <w:r>
              <w:t>[autofill]</w:t>
            </w:r>
          </w:p>
        </w:tc>
        <w:tc>
          <w:tcPr>
            <w:tcW w:w="1440" w:type="dxa"/>
            <w:tcPrChange w:id="149" w:author="Elisa Kerschbaumer" w:date="2023-10-16T14:01:00Z">
              <w:tcPr>
                <w:tcW w:w="1276" w:type="dxa"/>
              </w:tcPr>
            </w:tcPrChange>
          </w:tcPr>
          <w:p w14:paraId="74465553" w14:textId="79D92269"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50" w:author="Elisa Kerschbaumer" w:date="2023-10-16T14:01:00Z">
              <w:tcPr>
                <w:tcW w:w="1276" w:type="dxa"/>
              </w:tcPr>
            </w:tcPrChange>
          </w:tcPr>
          <w:p w14:paraId="4944595F" w14:textId="4E3DE02F"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51" w:author="Elisa Kerschbaumer" w:date="2023-10-16T14:01:00Z">
              <w:tcPr>
                <w:tcW w:w="1275" w:type="dxa"/>
              </w:tcPr>
            </w:tcPrChange>
          </w:tcPr>
          <w:p w14:paraId="53DCD048" w14:textId="08FB7A89" w:rsidR="00D17EEB" w:rsidRPr="00AE694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52" w:author="Elisa Kerschbaumer" w:date="2023-10-16T14:01:00Z">
              <w:tcPr>
                <w:tcW w:w="1275" w:type="dxa"/>
              </w:tcPr>
            </w:tcPrChange>
          </w:tcPr>
          <w:p w14:paraId="5E25740A" w14:textId="557064EE"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53" w:author="Elisa Kerschbaumer" w:date="2023-10-16T14:01:00Z">
              <w:tcPr>
                <w:tcW w:w="1418" w:type="dxa"/>
              </w:tcPr>
            </w:tcPrChange>
          </w:tcPr>
          <w:p w14:paraId="3768DAD9" w14:textId="44880433" w:rsidR="00D17EEB" w:rsidRPr="00EE2878"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54" w:author="Elisa Kerschbaumer" w:date="2023-10-16T14:01:00Z">
              <w:tcPr>
                <w:tcW w:w="3925" w:type="dxa"/>
              </w:tcPr>
            </w:tcPrChange>
          </w:tcPr>
          <w:p w14:paraId="338543DB"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[free text]</w:t>
            </w:r>
          </w:p>
        </w:tc>
      </w:tr>
      <w:tr w:rsidR="00D17EEB" w14:paraId="4817D6C5" w14:textId="77777777" w:rsidTr="551CEE23">
        <w:trPr>
          <w:trHeight w:val="300"/>
        </w:trPr>
        <w:tc>
          <w:tcPr>
            <w:cnfStyle w:val="001000000000" w:firstRow="0" w:lastRow="0" w:firstColumn="1" w:lastColumn="0" w:oddVBand="0" w:evenVBand="0" w:oddHBand="0" w:evenHBand="0" w:firstRowFirstColumn="0" w:firstRowLastColumn="0" w:lastRowFirstColumn="0" w:lastRowLastColumn="0"/>
            <w:tcW w:w="1440" w:type="dxa"/>
            <w:tcPrChange w:id="155" w:author="Elisa Kerschbaumer" w:date="2023-10-16T14:01:00Z">
              <w:tcPr>
                <w:tcW w:w="1118" w:type="dxa"/>
              </w:tcPr>
            </w:tcPrChange>
          </w:tcPr>
          <w:p w14:paraId="7044B240" w14:textId="3A3BE14E" w:rsidR="00D17EEB" w:rsidRPr="00AE694B" w:rsidRDefault="00D17EEB" w:rsidP="551CEE23">
            <w:pPr>
              <w:pStyle w:val="ListParagraph"/>
              <w:spacing w:line="276" w:lineRule="auto"/>
              <w:ind w:left="0"/>
              <w:jc w:val="both"/>
            </w:pPr>
            <w:r>
              <w:t>[autofill]</w:t>
            </w:r>
          </w:p>
        </w:tc>
        <w:tc>
          <w:tcPr>
            <w:tcW w:w="1440" w:type="dxa"/>
            <w:tcPrChange w:id="156" w:author="Elisa Kerschbaumer" w:date="2023-10-16T14:01:00Z">
              <w:tcPr>
                <w:tcW w:w="1276" w:type="dxa"/>
              </w:tcPr>
            </w:tcPrChange>
          </w:tcPr>
          <w:p w14:paraId="1433BFFB" w14:textId="113318A2" w:rsidR="00D17EE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440" w:type="dxa"/>
            <w:tcPrChange w:id="157" w:author="Elisa Kerschbaumer" w:date="2023-10-16T14:01:00Z">
              <w:tcPr>
                <w:tcW w:w="1276" w:type="dxa"/>
              </w:tcPr>
            </w:tcPrChange>
          </w:tcPr>
          <w:p w14:paraId="2058C079" w14:textId="3923A488" w:rsidR="00D17EE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440" w:type="dxa"/>
            <w:tcPrChange w:id="158" w:author="Elisa Kerschbaumer" w:date="2023-10-16T14:01:00Z">
              <w:tcPr>
                <w:tcW w:w="1275" w:type="dxa"/>
              </w:tcPr>
            </w:tcPrChange>
          </w:tcPr>
          <w:p w14:paraId="04EFF809" w14:textId="32989E54" w:rsidR="00D17EEB" w:rsidRPr="00AE694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440" w:type="dxa"/>
            <w:tcPrChange w:id="159" w:author="Elisa Kerschbaumer" w:date="2023-10-16T14:01:00Z">
              <w:tcPr>
                <w:tcW w:w="1275" w:type="dxa"/>
              </w:tcPr>
            </w:tcPrChange>
          </w:tcPr>
          <w:p w14:paraId="07DCB5F5" w14:textId="592F417B" w:rsidR="00D17EE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440" w:type="dxa"/>
            <w:tcPrChange w:id="160" w:author="Elisa Kerschbaumer" w:date="2023-10-16T14:01:00Z">
              <w:tcPr>
                <w:tcW w:w="1418" w:type="dxa"/>
              </w:tcPr>
            </w:tcPrChange>
          </w:tcPr>
          <w:p w14:paraId="469E8ADF" w14:textId="3115FA89" w:rsidR="00D17EEB" w:rsidRPr="00EE2878"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440" w:type="dxa"/>
            <w:tcPrChange w:id="161" w:author="Elisa Kerschbaumer" w:date="2023-10-16T14:01:00Z">
              <w:tcPr>
                <w:tcW w:w="3925" w:type="dxa"/>
              </w:tcPr>
            </w:tcPrChange>
          </w:tcPr>
          <w:p w14:paraId="78895892" w14:textId="77777777" w:rsidR="00D17EE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[free text]</w:t>
            </w:r>
          </w:p>
        </w:tc>
      </w:tr>
      <w:tr w:rsidR="00D17EEB" w14:paraId="0EFF6005" w14:textId="77777777" w:rsidTr="551CE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tcPrChange w:id="162" w:author="Elisa Kerschbaumer" w:date="2023-10-16T14:01:00Z">
              <w:tcPr>
                <w:tcW w:w="1118" w:type="dxa"/>
              </w:tcPr>
            </w:tcPrChange>
          </w:tcPr>
          <w:p w14:paraId="75D22B02" w14:textId="263F509E" w:rsidR="00D17EEB" w:rsidRPr="00AE694B" w:rsidRDefault="00D17EEB" w:rsidP="551CEE23">
            <w:pPr>
              <w:pStyle w:val="ListParagraph"/>
              <w:spacing w:line="276" w:lineRule="auto"/>
              <w:ind w:left="0"/>
              <w:jc w:val="both"/>
              <w:cnfStyle w:val="001000100000" w:firstRow="0" w:lastRow="0" w:firstColumn="1" w:lastColumn="0" w:oddVBand="0" w:evenVBand="0" w:oddHBand="1" w:evenHBand="0" w:firstRowFirstColumn="0" w:firstRowLastColumn="0" w:lastRowFirstColumn="0" w:lastRowLastColumn="0"/>
            </w:pPr>
            <w:r>
              <w:t>[autofill]</w:t>
            </w:r>
          </w:p>
        </w:tc>
        <w:tc>
          <w:tcPr>
            <w:tcW w:w="1440" w:type="dxa"/>
            <w:tcPrChange w:id="163" w:author="Elisa Kerschbaumer" w:date="2023-10-16T14:01:00Z">
              <w:tcPr>
                <w:tcW w:w="1276" w:type="dxa"/>
              </w:tcPr>
            </w:tcPrChange>
          </w:tcPr>
          <w:p w14:paraId="5597159D" w14:textId="16773252"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64" w:author="Elisa Kerschbaumer" w:date="2023-10-16T14:01:00Z">
              <w:tcPr>
                <w:tcW w:w="1276" w:type="dxa"/>
              </w:tcPr>
            </w:tcPrChange>
          </w:tcPr>
          <w:p w14:paraId="2024FDE8" w14:textId="77C97930"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65" w:author="Elisa Kerschbaumer" w:date="2023-10-16T14:01:00Z">
              <w:tcPr>
                <w:tcW w:w="1275" w:type="dxa"/>
              </w:tcPr>
            </w:tcPrChange>
          </w:tcPr>
          <w:p w14:paraId="158DDC15" w14:textId="23FEDE13" w:rsidR="00D17EEB" w:rsidRPr="00AE694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66" w:author="Elisa Kerschbaumer" w:date="2023-10-16T14:01:00Z">
              <w:tcPr>
                <w:tcW w:w="1275" w:type="dxa"/>
              </w:tcPr>
            </w:tcPrChange>
          </w:tcPr>
          <w:p w14:paraId="462D66E7" w14:textId="050B1769"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67" w:author="Elisa Kerschbaumer" w:date="2023-10-16T14:01:00Z">
              <w:tcPr>
                <w:tcW w:w="1418" w:type="dxa"/>
              </w:tcPr>
            </w:tcPrChange>
          </w:tcPr>
          <w:p w14:paraId="4ED7DAB3" w14:textId="333923BA" w:rsidR="00D17EEB" w:rsidRPr="00EE2878"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440" w:type="dxa"/>
            <w:tcPrChange w:id="168" w:author="Elisa Kerschbaumer" w:date="2023-10-16T14:01:00Z">
              <w:tcPr>
                <w:tcW w:w="3925" w:type="dxa"/>
              </w:tcPr>
            </w:tcPrChange>
          </w:tcPr>
          <w:p w14:paraId="3D30AA3B"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[free text]</w:t>
            </w:r>
          </w:p>
        </w:tc>
      </w:tr>
    </w:tbl>
    <w:p w14:paraId="6C50DBE4" w14:textId="59826E16" w:rsidR="008373F2" w:rsidRDefault="00D17EEB" w:rsidP="551CEE23">
      <w:pPr>
        <w:pStyle w:val="ListParagraph"/>
        <w:numPr>
          <w:ilvl w:val="0"/>
          <w:numId w:val="32"/>
        </w:numPr>
        <w:spacing w:line="276" w:lineRule="auto"/>
        <w:jc w:val="both"/>
      </w:pPr>
      <w:r>
        <w:t>Status of Deliverables:</w:t>
      </w:r>
    </w:p>
    <w:tbl>
      <w:tblPr>
        <w:tblStyle w:val="PlainTable1"/>
        <w:tblW w:w="9504" w:type="dxa"/>
        <w:tblInd w:w="720" w:type="dxa"/>
        <w:tblLook w:val="04A0" w:firstRow="1" w:lastRow="0" w:firstColumn="1" w:lastColumn="0" w:noHBand="0" w:noVBand="1"/>
        <w:tblPrChange w:id="169" w:author="Elisa Kerschbaumer" w:date="2023-10-16T14:03:00Z">
          <w:tblPr>
            <w:tblStyle w:val="TableGrid"/>
            <w:tblW w:w="11563" w:type="dxa"/>
            <w:tblInd w:w="720" w:type="dxa"/>
            <w:tblLook w:val="04A0" w:firstRow="1" w:lastRow="0" w:firstColumn="1" w:lastColumn="0" w:noHBand="0" w:noVBand="1"/>
          </w:tblPr>
        </w:tblPrChange>
      </w:tblPr>
      <w:tblGrid>
        <w:gridCol w:w="1524"/>
        <w:gridCol w:w="1505"/>
        <w:gridCol w:w="1505"/>
        <w:gridCol w:w="1573"/>
        <w:gridCol w:w="1857"/>
        <w:gridCol w:w="1540"/>
        <w:tblGridChange w:id="170">
          <w:tblGrid>
            <w:gridCol w:w="1116"/>
            <w:gridCol w:w="1269"/>
            <w:gridCol w:w="1269"/>
            <w:gridCol w:w="1377"/>
            <w:gridCol w:w="1418"/>
            <w:gridCol w:w="3846"/>
          </w:tblGrid>
        </w:tblGridChange>
      </w:tblGrid>
      <w:tr w:rsidR="00D17EEB" w14:paraId="08CC9277" w14:textId="77777777" w:rsidTr="551CE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4" w:type="dxa"/>
            <w:tcPrChange w:id="171" w:author="Elisa Kerschbaumer" w:date="2023-10-16T14:03:00Z">
              <w:tcPr>
                <w:tcW w:w="1116" w:type="dxa"/>
              </w:tcPr>
            </w:tcPrChange>
          </w:tcPr>
          <w:p w14:paraId="5CD649F1" w14:textId="77777777" w:rsidR="00D17EEB" w:rsidRDefault="00D17EEB" w:rsidP="551CEE23">
            <w:pPr>
              <w:pStyle w:val="ListParagraph"/>
              <w:spacing w:line="276" w:lineRule="auto"/>
              <w:ind w:left="0"/>
              <w:jc w:val="both"/>
              <w:cnfStyle w:val="101000000000" w:firstRow="1" w:lastRow="0" w:firstColumn="1" w:lastColumn="0" w:oddVBand="0" w:evenVBand="0" w:oddHBand="0" w:evenHBand="0" w:firstRowFirstColumn="0" w:firstRowLastColumn="0" w:lastRowFirstColumn="0" w:lastRowLastColumn="0"/>
            </w:pPr>
            <w:r>
              <w:t>Year</w:t>
            </w:r>
          </w:p>
        </w:tc>
        <w:tc>
          <w:tcPr>
            <w:tcW w:w="1584" w:type="dxa"/>
            <w:tcPrChange w:id="172" w:author="Elisa Kerschbaumer" w:date="2023-10-16T14:03:00Z">
              <w:tcPr>
                <w:tcW w:w="1269" w:type="dxa"/>
              </w:tcPr>
            </w:tcPrChange>
          </w:tcPr>
          <w:p w14:paraId="23DF8E13" w14:textId="008D016A"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DEL code</w:t>
            </w:r>
          </w:p>
        </w:tc>
        <w:tc>
          <w:tcPr>
            <w:tcW w:w="1584" w:type="dxa"/>
            <w:tcPrChange w:id="173" w:author="Elisa Kerschbaumer" w:date="2023-10-16T14:03:00Z">
              <w:tcPr>
                <w:tcW w:w="1269" w:type="dxa"/>
              </w:tcPr>
            </w:tcPrChange>
          </w:tcPr>
          <w:p w14:paraId="525A3B7A" w14:textId="1AC9D103"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DEL name</w:t>
            </w:r>
          </w:p>
        </w:tc>
        <w:tc>
          <w:tcPr>
            <w:tcW w:w="1584" w:type="dxa"/>
            <w:tcPrChange w:id="174" w:author="Elisa Kerschbaumer" w:date="2023-10-16T14:03:00Z">
              <w:tcPr>
                <w:tcW w:w="1377" w:type="dxa"/>
              </w:tcPr>
            </w:tcPrChange>
          </w:tcPr>
          <w:p w14:paraId="6AA8A995" w14:textId="6B008360"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DEL description</w:t>
            </w:r>
          </w:p>
        </w:tc>
        <w:tc>
          <w:tcPr>
            <w:tcW w:w="1584" w:type="dxa"/>
            <w:tcPrChange w:id="175" w:author="Elisa Kerschbaumer" w:date="2023-10-16T14:03:00Z">
              <w:tcPr>
                <w:tcW w:w="1418" w:type="dxa"/>
              </w:tcPr>
            </w:tcPrChange>
          </w:tcPr>
          <w:p w14:paraId="0F9BA36D" w14:textId="70A5FAF6"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Completeness</w:t>
            </w:r>
          </w:p>
        </w:tc>
        <w:tc>
          <w:tcPr>
            <w:tcW w:w="1584" w:type="dxa"/>
            <w:tcPrChange w:id="176" w:author="Elisa Kerschbaumer" w:date="2023-10-16T14:03:00Z">
              <w:tcPr>
                <w:tcW w:w="3846" w:type="dxa"/>
              </w:tcPr>
            </w:tcPrChange>
          </w:tcPr>
          <w:p w14:paraId="60D93B80" w14:textId="77777777" w:rsidR="00D17EEB" w:rsidRDefault="00D17EE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comment</w:t>
            </w:r>
          </w:p>
        </w:tc>
      </w:tr>
      <w:tr w:rsidR="00D17EEB" w14:paraId="74EF2CF3" w14:textId="77777777" w:rsidTr="551CE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4" w:type="dxa"/>
            <w:tcPrChange w:id="177" w:author="Elisa Kerschbaumer" w:date="2023-10-16T14:03:00Z">
              <w:tcPr>
                <w:tcW w:w="1116" w:type="dxa"/>
              </w:tcPr>
            </w:tcPrChange>
          </w:tcPr>
          <w:p w14:paraId="2B1BA777" w14:textId="77777777" w:rsidR="00D17EEB" w:rsidRPr="00AE694B" w:rsidRDefault="00D17EEB" w:rsidP="551CEE23">
            <w:pPr>
              <w:pStyle w:val="ListParagraph"/>
              <w:spacing w:line="276" w:lineRule="auto"/>
              <w:ind w:left="0"/>
              <w:jc w:val="both"/>
              <w:cnfStyle w:val="001000100000" w:firstRow="0" w:lastRow="0" w:firstColumn="1" w:lastColumn="0" w:oddVBand="0" w:evenVBand="0" w:oddHBand="1" w:evenHBand="0" w:firstRowFirstColumn="0" w:firstRowLastColumn="0" w:lastRowFirstColumn="0" w:lastRowLastColumn="0"/>
            </w:pPr>
            <w:r>
              <w:t>[autofill]</w:t>
            </w:r>
          </w:p>
        </w:tc>
        <w:tc>
          <w:tcPr>
            <w:tcW w:w="1584" w:type="dxa"/>
            <w:tcPrChange w:id="178" w:author="Elisa Kerschbaumer" w:date="2023-10-16T14:03:00Z">
              <w:tcPr>
                <w:tcW w:w="1269" w:type="dxa"/>
              </w:tcPr>
            </w:tcPrChange>
          </w:tcPr>
          <w:p w14:paraId="5EF4379A"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Change w:id="179" w:author="Elisa Kerschbaumer" w:date="2023-10-16T14:03:00Z">
              <w:tcPr>
                <w:tcW w:w="1269" w:type="dxa"/>
              </w:tcPr>
            </w:tcPrChange>
          </w:tcPr>
          <w:p w14:paraId="5A05F1B3"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Change w:id="180" w:author="Elisa Kerschbaumer" w:date="2023-10-16T14:03:00Z">
              <w:tcPr>
                <w:tcW w:w="1377" w:type="dxa"/>
              </w:tcPr>
            </w:tcPrChange>
          </w:tcPr>
          <w:p w14:paraId="3116494E" w14:textId="77777777" w:rsidR="00D17EEB" w:rsidRPr="00AE694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Change w:id="181" w:author="Elisa Kerschbaumer" w:date="2023-10-16T14:03:00Z">
              <w:tcPr>
                <w:tcW w:w="1418" w:type="dxa"/>
              </w:tcPr>
            </w:tcPrChange>
          </w:tcPr>
          <w:p w14:paraId="084C17A9" w14:textId="7336C40D" w:rsidR="00D17EEB" w:rsidRPr="00EE2878"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Drop-down 10%, 20% etc. up to 100%</w:t>
            </w:r>
          </w:p>
        </w:tc>
        <w:tc>
          <w:tcPr>
            <w:tcW w:w="1584" w:type="dxa"/>
            <w:tcPrChange w:id="182" w:author="Elisa Kerschbaumer" w:date="2023-10-16T14:03:00Z">
              <w:tcPr>
                <w:tcW w:w="3846" w:type="dxa"/>
              </w:tcPr>
            </w:tcPrChange>
          </w:tcPr>
          <w:p w14:paraId="6A3456B4"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[free text]</w:t>
            </w:r>
          </w:p>
        </w:tc>
      </w:tr>
      <w:tr w:rsidR="00D17EEB" w14:paraId="07B583BB" w14:textId="77777777" w:rsidTr="551CEE23">
        <w:trPr>
          <w:trHeight w:val="300"/>
        </w:trPr>
        <w:tc>
          <w:tcPr>
            <w:cnfStyle w:val="001000000000" w:firstRow="0" w:lastRow="0" w:firstColumn="1" w:lastColumn="0" w:oddVBand="0" w:evenVBand="0" w:oddHBand="0" w:evenHBand="0" w:firstRowFirstColumn="0" w:firstRowLastColumn="0" w:lastRowFirstColumn="0" w:lastRowLastColumn="0"/>
            <w:tcW w:w="1584" w:type="dxa"/>
            <w:tcPrChange w:id="183" w:author="Elisa Kerschbaumer" w:date="2023-10-16T14:03:00Z">
              <w:tcPr>
                <w:tcW w:w="1116" w:type="dxa"/>
              </w:tcPr>
            </w:tcPrChange>
          </w:tcPr>
          <w:p w14:paraId="169C6642" w14:textId="77777777" w:rsidR="00D17EEB" w:rsidRPr="00AE694B" w:rsidRDefault="00D17EEB" w:rsidP="551CEE23">
            <w:pPr>
              <w:pStyle w:val="ListParagraph"/>
              <w:spacing w:line="276" w:lineRule="auto"/>
              <w:ind w:left="0"/>
              <w:jc w:val="both"/>
            </w:pPr>
            <w:r>
              <w:t>[autofill]</w:t>
            </w:r>
          </w:p>
        </w:tc>
        <w:tc>
          <w:tcPr>
            <w:tcW w:w="1584" w:type="dxa"/>
            <w:tcPrChange w:id="184" w:author="Elisa Kerschbaumer" w:date="2023-10-16T14:03:00Z">
              <w:tcPr>
                <w:tcW w:w="1269" w:type="dxa"/>
              </w:tcPr>
            </w:tcPrChange>
          </w:tcPr>
          <w:p w14:paraId="090BAEBF" w14:textId="77777777" w:rsidR="00D17EE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584" w:type="dxa"/>
            <w:tcPrChange w:id="185" w:author="Elisa Kerschbaumer" w:date="2023-10-16T14:03:00Z">
              <w:tcPr>
                <w:tcW w:w="1269" w:type="dxa"/>
              </w:tcPr>
            </w:tcPrChange>
          </w:tcPr>
          <w:p w14:paraId="203B94C7" w14:textId="77777777" w:rsidR="00D17EE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584" w:type="dxa"/>
            <w:tcPrChange w:id="186" w:author="Elisa Kerschbaumer" w:date="2023-10-16T14:03:00Z">
              <w:tcPr>
                <w:tcW w:w="1377" w:type="dxa"/>
              </w:tcPr>
            </w:tcPrChange>
          </w:tcPr>
          <w:p w14:paraId="28C76365" w14:textId="77777777" w:rsidR="00D17EEB" w:rsidRPr="00AE694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584" w:type="dxa"/>
            <w:tcPrChange w:id="187" w:author="Elisa Kerschbaumer" w:date="2023-10-16T14:03:00Z">
              <w:tcPr>
                <w:tcW w:w="1418" w:type="dxa"/>
              </w:tcPr>
            </w:tcPrChange>
          </w:tcPr>
          <w:p w14:paraId="30D06028" w14:textId="559985D1" w:rsidR="00D17EEB" w:rsidRPr="00EE2878"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Drop-down 10%, 20% etc. up to 100%</w:t>
            </w:r>
          </w:p>
        </w:tc>
        <w:tc>
          <w:tcPr>
            <w:tcW w:w="1584" w:type="dxa"/>
            <w:tcPrChange w:id="188" w:author="Elisa Kerschbaumer" w:date="2023-10-16T14:03:00Z">
              <w:tcPr>
                <w:tcW w:w="3846" w:type="dxa"/>
              </w:tcPr>
            </w:tcPrChange>
          </w:tcPr>
          <w:p w14:paraId="4505B9CB" w14:textId="77777777" w:rsidR="00D17EEB" w:rsidRDefault="00D17EE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[free text]</w:t>
            </w:r>
          </w:p>
        </w:tc>
      </w:tr>
      <w:tr w:rsidR="00D17EEB" w14:paraId="4B06F018" w14:textId="77777777" w:rsidTr="551CE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4" w:type="dxa"/>
            <w:tcPrChange w:id="189" w:author="Elisa Kerschbaumer" w:date="2023-10-16T14:03:00Z">
              <w:tcPr>
                <w:tcW w:w="1116" w:type="dxa"/>
              </w:tcPr>
            </w:tcPrChange>
          </w:tcPr>
          <w:p w14:paraId="598B4E63" w14:textId="77777777" w:rsidR="00D17EEB" w:rsidRPr="00AE694B" w:rsidRDefault="00D17EEB" w:rsidP="551CEE23">
            <w:pPr>
              <w:pStyle w:val="ListParagraph"/>
              <w:spacing w:line="276" w:lineRule="auto"/>
              <w:ind w:left="0"/>
              <w:jc w:val="both"/>
              <w:cnfStyle w:val="001000100000" w:firstRow="0" w:lastRow="0" w:firstColumn="1" w:lastColumn="0" w:oddVBand="0" w:evenVBand="0" w:oddHBand="1" w:evenHBand="0" w:firstRowFirstColumn="0" w:firstRowLastColumn="0" w:lastRowFirstColumn="0" w:lastRowLastColumn="0"/>
            </w:pPr>
            <w:r>
              <w:t>[autofill]</w:t>
            </w:r>
          </w:p>
        </w:tc>
        <w:tc>
          <w:tcPr>
            <w:tcW w:w="1584" w:type="dxa"/>
            <w:tcPrChange w:id="190" w:author="Elisa Kerschbaumer" w:date="2023-10-16T14:03:00Z">
              <w:tcPr>
                <w:tcW w:w="1269" w:type="dxa"/>
              </w:tcPr>
            </w:tcPrChange>
          </w:tcPr>
          <w:p w14:paraId="504B014F"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Change w:id="191" w:author="Elisa Kerschbaumer" w:date="2023-10-16T14:03:00Z">
              <w:tcPr>
                <w:tcW w:w="1269" w:type="dxa"/>
              </w:tcPr>
            </w:tcPrChange>
          </w:tcPr>
          <w:p w14:paraId="687E0944"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Change w:id="192" w:author="Elisa Kerschbaumer" w:date="2023-10-16T14:03:00Z">
              <w:tcPr>
                <w:tcW w:w="1377" w:type="dxa"/>
              </w:tcPr>
            </w:tcPrChange>
          </w:tcPr>
          <w:p w14:paraId="4636602D" w14:textId="77777777" w:rsidR="00D17EEB" w:rsidRPr="00AE694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Change w:id="193" w:author="Elisa Kerschbaumer" w:date="2023-10-16T14:03:00Z">
              <w:tcPr>
                <w:tcW w:w="1418" w:type="dxa"/>
              </w:tcPr>
            </w:tcPrChange>
          </w:tcPr>
          <w:p w14:paraId="3FF773BD" w14:textId="029C6451" w:rsidR="00D17EEB" w:rsidRPr="00EE2878"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Drop-down 10%, 20% etc. up to 100%</w:t>
            </w:r>
          </w:p>
        </w:tc>
        <w:tc>
          <w:tcPr>
            <w:tcW w:w="1584" w:type="dxa"/>
            <w:tcPrChange w:id="194" w:author="Elisa Kerschbaumer" w:date="2023-10-16T14:03:00Z">
              <w:tcPr>
                <w:tcW w:w="3846" w:type="dxa"/>
              </w:tcPr>
            </w:tcPrChange>
          </w:tcPr>
          <w:p w14:paraId="131FEE55" w14:textId="77777777" w:rsidR="00D17EEB" w:rsidRDefault="00D17EE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[free text]</w:t>
            </w:r>
          </w:p>
        </w:tc>
      </w:tr>
    </w:tbl>
    <w:p w14:paraId="7BEFCDBA" w14:textId="380B7C26" w:rsidR="00D17EEB" w:rsidRDefault="00D17EEB" w:rsidP="551CEE23">
      <w:pPr>
        <w:pStyle w:val="ListParagraph"/>
        <w:numPr>
          <w:ilvl w:val="0"/>
          <w:numId w:val="32"/>
        </w:numPr>
        <w:spacing w:line="276" w:lineRule="auto"/>
        <w:jc w:val="both"/>
      </w:pPr>
      <w:r>
        <w:t>Status of Outputs:</w:t>
      </w:r>
    </w:p>
    <w:tbl>
      <w:tblPr>
        <w:tblStyle w:val="PlainTable1"/>
        <w:tblW w:w="9504" w:type="dxa"/>
        <w:tblInd w:w="720" w:type="dxa"/>
        <w:tblLook w:val="04A0" w:firstRow="1" w:lastRow="0" w:firstColumn="1" w:lastColumn="0" w:noHBand="0" w:noVBand="1"/>
      </w:tblPr>
      <w:tblGrid>
        <w:gridCol w:w="1524"/>
        <w:gridCol w:w="1505"/>
        <w:gridCol w:w="1505"/>
        <w:gridCol w:w="1573"/>
        <w:gridCol w:w="1857"/>
        <w:gridCol w:w="1540"/>
      </w:tblGrid>
      <w:tr w:rsidR="00651DCB" w14:paraId="08A778B0" w14:textId="77777777" w:rsidTr="551CEE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4" w:type="dxa"/>
          </w:tcPr>
          <w:p w14:paraId="40790642" w14:textId="77777777" w:rsidR="00651DCB" w:rsidRDefault="00651DCB" w:rsidP="551CEE23">
            <w:pPr>
              <w:pStyle w:val="ListParagraph"/>
              <w:spacing w:line="276" w:lineRule="auto"/>
              <w:ind w:left="0"/>
              <w:jc w:val="both"/>
            </w:pPr>
            <w:r>
              <w:lastRenderedPageBreak/>
              <w:t>Year</w:t>
            </w:r>
          </w:p>
        </w:tc>
        <w:tc>
          <w:tcPr>
            <w:tcW w:w="1584" w:type="dxa"/>
          </w:tcPr>
          <w:p w14:paraId="7DF1F999" w14:textId="6F97573B" w:rsidR="00651DCB" w:rsidRDefault="00651DC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OUT code</w:t>
            </w:r>
          </w:p>
        </w:tc>
        <w:tc>
          <w:tcPr>
            <w:tcW w:w="1584" w:type="dxa"/>
          </w:tcPr>
          <w:p w14:paraId="47016ACD" w14:textId="22436357" w:rsidR="00651DCB" w:rsidRDefault="00651DC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OUT name</w:t>
            </w:r>
          </w:p>
        </w:tc>
        <w:tc>
          <w:tcPr>
            <w:tcW w:w="1584" w:type="dxa"/>
          </w:tcPr>
          <w:p w14:paraId="1C6B1D01" w14:textId="3FECDEA3" w:rsidR="00651DCB" w:rsidRDefault="00651DC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OUT description</w:t>
            </w:r>
          </w:p>
        </w:tc>
        <w:tc>
          <w:tcPr>
            <w:tcW w:w="1584" w:type="dxa"/>
          </w:tcPr>
          <w:p w14:paraId="544483BB" w14:textId="77777777" w:rsidR="00651DCB" w:rsidRDefault="00651DC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Completeness</w:t>
            </w:r>
          </w:p>
        </w:tc>
        <w:tc>
          <w:tcPr>
            <w:tcW w:w="1584" w:type="dxa"/>
          </w:tcPr>
          <w:p w14:paraId="637E8B00" w14:textId="77777777" w:rsidR="00651DCB" w:rsidRDefault="00651DCB" w:rsidP="551CEE2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pPr>
            <w:r>
              <w:t>comment</w:t>
            </w:r>
          </w:p>
        </w:tc>
      </w:tr>
      <w:tr w:rsidR="00651DCB" w14:paraId="2B9AE483" w14:textId="77777777" w:rsidTr="551CE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4" w:type="dxa"/>
          </w:tcPr>
          <w:p w14:paraId="1BCDAAD1" w14:textId="77777777" w:rsidR="00651DCB" w:rsidRPr="00AE694B" w:rsidRDefault="00651DCB" w:rsidP="551CEE23">
            <w:pPr>
              <w:pStyle w:val="ListParagraph"/>
              <w:spacing w:line="276" w:lineRule="auto"/>
              <w:ind w:left="0"/>
              <w:jc w:val="both"/>
            </w:pPr>
            <w:r>
              <w:t>[autofill]</w:t>
            </w:r>
          </w:p>
        </w:tc>
        <w:tc>
          <w:tcPr>
            <w:tcW w:w="1584" w:type="dxa"/>
          </w:tcPr>
          <w:p w14:paraId="3C1ED437" w14:textId="77777777" w:rsidR="00651DC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
          <w:p w14:paraId="05C015FB" w14:textId="77777777" w:rsidR="00651DC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
          <w:p w14:paraId="3517E30D" w14:textId="77777777" w:rsidR="00651DCB" w:rsidRPr="00AE694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
          <w:p w14:paraId="706E2B48" w14:textId="77777777" w:rsidR="00651DCB" w:rsidRPr="00EE2878"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Drop-down 10%, 20% etc. up to 100%</w:t>
            </w:r>
          </w:p>
        </w:tc>
        <w:tc>
          <w:tcPr>
            <w:tcW w:w="1584" w:type="dxa"/>
          </w:tcPr>
          <w:p w14:paraId="4D7F66E3" w14:textId="77777777" w:rsidR="00651DC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[free text]</w:t>
            </w:r>
          </w:p>
        </w:tc>
      </w:tr>
      <w:tr w:rsidR="00651DCB" w14:paraId="6D208972" w14:textId="77777777" w:rsidTr="551CEE23">
        <w:trPr>
          <w:trHeight w:val="300"/>
        </w:trPr>
        <w:tc>
          <w:tcPr>
            <w:cnfStyle w:val="001000000000" w:firstRow="0" w:lastRow="0" w:firstColumn="1" w:lastColumn="0" w:oddVBand="0" w:evenVBand="0" w:oddHBand="0" w:evenHBand="0" w:firstRowFirstColumn="0" w:firstRowLastColumn="0" w:lastRowFirstColumn="0" w:lastRowLastColumn="0"/>
            <w:tcW w:w="1584" w:type="dxa"/>
          </w:tcPr>
          <w:p w14:paraId="703D4B74" w14:textId="77777777" w:rsidR="00651DCB" w:rsidRPr="00AE694B" w:rsidRDefault="00651DCB" w:rsidP="551CEE23">
            <w:pPr>
              <w:pStyle w:val="ListParagraph"/>
              <w:spacing w:line="276" w:lineRule="auto"/>
              <w:ind w:left="0"/>
              <w:jc w:val="both"/>
            </w:pPr>
            <w:r>
              <w:t>[autofill]</w:t>
            </w:r>
          </w:p>
        </w:tc>
        <w:tc>
          <w:tcPr>
            <w:tcW w:w="1584" w:type="dxa"/>
          </w:tcPr>
          <w:p w14:paraId="7A84A77C" w14:textId="77777777" w:rsidR="00651DCB" w:rsidRDefault="00651DC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584" w:type="dxa"/>
          </w:tcPr>
          <w:p w14:paraId="4E1A341C" w14:textId="77777777" w:rsidR="00651DCB" w:rsidRDefault="00651DC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584" w:type="dxa"/>
          </w:tcPr>
          <w:p w14:paraId="5E4DFDF2" w14:textId="77777777" w:rsidR="00651DCB" w:rsidRPr="00AE694B" w:rsidRDefault="00651DC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[autofill]</w:t>
            </w:r>
          </w:p>
        </w:tc>
        <w:tc>
          <w:tcPr>
            <w:tcW w:w="1584" w:type="dxa"/>
          </w:tcPr>
          <w:p w14:paraId="71141CB4" w14:textId="77777777" w:rsidR="00651DCB" w:rsidRPr="00EE2878" w:rsidRDefault="00651DC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Drop-down 10%, 20% etc. up to 100%</w:t>
            </w:r>
          </w:p>
        </w:tc>
        <w:tc>
          <w:tcPr>
            <w:tcW w:w="1584" w:type="dxa"/>
          </w:tcPr>
          <w:p w14:paraId="2B9E25E5" w14:textId="77777777" w:rsidR="00651DCB" w:rsidRDefault="00651DCB" w:rsidP="551CEE2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pPr>
            <w:r>
              <w:t>[free text]</w:t>
            </w:r>
          </w:p>
        </w:tc>
      </w:tr>
      <w:tr w:rsidR="00651DCB" w14:paraId="036072F3" w14:textId="77777777" w:rsidTr="551CEE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4" w:type="dxa"/>
          </w:tcPr>
          <w:p w14:paraId="1445D0A7" w14:textId="77777777" w:rsidR="00651DCB" w:rsidRPr="00AE694B" w:rsidRDefault="00651DCB" w:rsidP="551CEE23">
            <w:pPr>
              <w:pStyle w:val="ListParagraph"/>
              <w:spacing w:line="276" w:lineRule="auto"/>
              <w:ind w:left="0"/>
              <w:jc w:val="both"/>
            </w:pPr>
            <w:r>
              <w:t>[autofill]</w:t>
            </w:r>
          </w:p>
        </w:tc>
        <w:tc>
          <w:tcPr>
            <w:tcW w:w="1584" w:type="dxa"/>
          </w:tcPr>
          <w:p w14:paraId="5562626B" w14:textId="77777777" w:rsidR="00651DC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
          <w:p w14:paraId="3A669536" w14:textId="77777777" w:rsidR="00651DC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
          <w:p w14:paraId="0C771981" w14:textId="77777777" w:rsidR="00651DCB" w:rsidRPr="00AE694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[autofill]</w:t>
            </w:r>
          </w:p>
        </w:tc>
        <w:tc>
          <w:tcPr>
            <w:tcW w:w="1584" w:type="dxa"/>
          </w:tcPr>
          <w:p w14:paraId="501A1805" w14:textId="77777777" w:rsidR="00651DCB" w:rsidRPr="00EE2878"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Drop-down 10%, 20% etc. up to 100%</w:t>
            </w:r>
          </w:p>
        </w:tc>
        <w:tc>
          <w:tcPr>
            <w:tcW w:w="1584" w:type="dxa"/>
          </w:tcPr>
          <w:p w14:paraId="14184D76" w14:textId="77777777" w:rsidR="00651DCB" w:rsidRDefault="00651DCB" w:rsidP="551CEE2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pPr>
            <w:r>
              <w:t>[free text]</w:t>
            </w:r>
          </w:p>
        </w:tc>
      </w:tr>
    </w:tbl>
    <w:p w14:paraId="49B7B2E0" w14:textId="1F418D5E" w:rsidR="008373F2" w:rsidRDefault="008373F2" w:rsidP="551CEE23">
      <w:pPr>
        <w:pStyle w:val="ListParagraph"/>
        <w:numPr>
          <w:ilvl w:val="0"/>
          <w:numId w:val="32"/>
        </w:numPr>
        <w:spacing w:line="276" w:lineRule="auto"/>
        <w:jc w:val="both"/>
      </w:pPr>
      <w:r>
        <w:t>Cooperation among the project consortium partners [free text]</w:t>
      </w:r>
    </w:p>
    <w:p w14:paraId="76433013" w14:textId="74EDCFF4" w:rsidR="00D17EEB" w:rsidRDefault="00D17EEB" w:rsidP="551CEE23">
      <w:pPr>
        <w:pStyle w:val="ListParagraph"/>
        <w:numPr>
          <w:ilvl w:val="0"/>
          <w:numId w:val="32"/>
        </w:numPr>
        <w:spacing w:line="276" w:lineRule="auto"/>
        <w:jc w:val="both"/>
      </w:pPr>
      <w:r>
        <w:t>Role of organisations: here there should be a prefilled table with the name of all partners and the space for the lead partner to include comments</w:t>
      </w:r>
    </w:p>
    <w:tbl>
      <w:tblPr>
        <w:tblStyle w:val="TableGrid"/>
        <w:tblW w:w="0" w:type="auto"/>
        <w:tblInd w:w="720" w:type="dxa"/>
        <w:tblLook w:val="04A0" w:firstRow="1" w:lastRow="0" w:firstColumn="1" w:lastColumn="0" w:noHBand="0" w:noVBand="1"/>
      </w:tblPr>
      <w:tblGrid>
        <w:gridCol w:w="4294"/>
        <w:gridCol w:w="4336"/>
      </w:tblGrid>
      <w:tr w:rsidR="00D17EEB" w14:paraId="7136146B" w14:textId="77777777" w:rsidTr="551CEE23">
        <w:trPr>
          <w:trHeight w:val="300"/>
        </w:trPr>
        <w:tc>
          <w:tcPr>
            <w:tcW w:w="4675" w:type="dxa"/>
          </w:tcPr>
          <w:p w14:paraId="617040B1" w14:textId="029C608A" w:rsidR="00D17EEB" w:rsidRDefault="00D17EEB" w:rsidP="551CEE23">
            <w:pPr>
              <w:pStyle w:val="ListParagraph"/>
              <w:spacing w:line="276" w:lineRule="auto"/>
              <w:ind w:left="0"/>
              <w:jc w:val="both"/>
            </w:pPr>
            <w:r>
              <w:t>Partner</w:t>
            </w:r>
          </w:p>
        </w:tc>
        <w:tc>
          <w:tcPr>
            <w:tcW w:w="4675" w:type="dxa"/>
          </w:tcPr>
          <w:p w14:paraId="2A6EA17D" w14:textId="0B2A70C1" w:rsidR="00D17EEB" w:rsidRDefault="00D17EEB" w:rsidP="551CEE23">
            <w:pPr>
              <w:pStyle w:val="ListParagraph"/>
              <w:spacing w:line="276" w:lineRule="auto"/>
              <w:ind w:left="0"/>
              <w:jc w:val="both"/>
            </w:pPr>
            <w:r>
              <w:t>Description</w:t>
            </w:r>
          </w:p>
        </w:tc>
      </w:tr>
      <w:tr w:rsidR="00D17EEB" w14:paraId="34E58C9A" w14:textId="77777777" w:rsidTr="551CEE23">
        <w:trPr>
          <w:trHeight w:val="300"/>
        </w:trPr>
        <w:tc>
          <w:tcPr>
            <w:tcW w:w="4675" w:type="dxa"/>
          </w:tcPr>
          <w:p w14:paraId="42BA4F2C" w14:textId="086D149D" w:rsidR="00D17EEB" w:rsidRDefault="00D17EEB" w:rsidP="551CEE23">
            <w:pPr>
              <w:pStyle w:val="ListParagraph"/>
              <w:spacing w:line="276" w:lineRule="auto"/>
              <w:ind w:left="0"/>
              <w:jc w:val="both"/>
            </w:pPr>
            <w:r>
              <w:t>Partner name [auto filled]</w:t>
            </w:r>
          </w:p>
        </w:tc>
        <w:tc>
          <w:tcPr>
            <w:tcW w:w="4675" w:type="dxa"/>
          </w:tcPr>
          <w:p w14:paraId="007C2008" w14:textId="50459BB8" w:rsidR="00D17EEB" w:rsidRDefault="00D17EEB" w:rsidP="551CEE23">
            <w:pPr>
              <w:pStyle w:val="ListParagraph"/>
              <w:spacing w:line="276" w:lineRule="auto"/>
              <w:ind w:left="0"/>
              <w:jc w:val="both"/>
            </w:pPr>
            <w:r>
              <w:t>[free text]</w:t>
            </w:r>
          </w:p>
        </w:tc>
      </w:tr>
      <w:tr w:rsidR="00D17EEB" w14:paraId="1DE2A875" w14:textId="77777777" w:rsidTr="551CEE23">
        <w:trPr>
          <w:trHeight w:val="300"/>
        </w:trPr>
        <w:tc>
          <w:tcPr>
            <w:tcW w:w="4675" w:type="dxa"/>
          </w:tcPr>
          <w:p w14:paraId="654FC48A" w14:textId="48176F80" w:rsidR="00D17EEB" w:rsidRDefault="00D17EEB" w:rsidP="551CEE23">
            <w:pPr>
              <w:pStyle w:val="ListParagraph"/>
              <w:spacing w:line="276" w:lineRule="auto"/>
              <w:ind w:left="0"/>
              <w:jc w:val="both"/>
            </w:pPr>
            <w:r>
              <w:t>Partner name [auto filled]</w:t>
            </w:r>
          </w:p>
        </w:tc>
        <w:tc>
          <w:tcPr>
            <w:tcW w:w="4675" w:type="dxa"/>
          </w:tcPr>
          <w:p w14:paraId="4033CA3F" w14:textId="497D2BEF" w:rsidR="00D17EEB" w:rsidRDefault="00D17EEB" w:rsidP="551CEE23">
            <w:pPr>
              <w:pStyle w:val="ListParagraph"/>
              <w:spacing w:line="276" w:lineRule="auto"/>
              <w:ind w:left="0"/>
              <w:jc w:val="both"/>
            </w:pPr>
            <w:r>
              <w:t>[free text]</w:t>
            </w:r>
          </w:p>
        </w:tc>
      </w:tr>
      <w:tr w:rsidR="00D17EEB" w14:paraId="5BDC0FAD" w14:textId="77777777" w:rsidTr="551CEE23">
        <w:trPr>
          <w:trHeight w:val="300"/>
        </w:trPr>
        <w:tc>
          <w:tcPr>
            <w:tcW w:w="4675" w:type="dxa"/>
          </w:tcPr>
          <w:p w14:paraId="1B65549E" w14:textId="4185264C" w:rsidR="00D17EEB" w:rsidRDefault="00D17EEB" w:rsidP="551CEE23">
            <w:pPr>
              <w:pStyle w:val="ListParagraph"/>
              <w:spacing w:line="276" w:lineRule="auto"/>
              <w:ind w:left="0"/>
              <w:jc w:val="both"/>
            </w:pPr>
            <w:r>
              <w:t>Partner name [auto filled]</w:t>
            </w:r>
          </w:p>
        </w:tc>
        <w:tc>
          <w:tcPr>
            <w:tcW w:w="4675" w:type="dxa"/>
          </w:tcPr>
          <w:p w14:paraId="196BE926" w14:textId="4BCB5C39" w:rsidR="00D17EEB" w:rsidRDefault="00D17EEB" w:rsidP="551CEE23">
            <w:pPr>
              <w:pStyle w:val="ListParagraph"/>
              <w:spacing w:line="276" w:lineRule="auto"/>
              <w:ind w:left="0"/>
              <w:jc w:val="both"/>
            </w:pPr>
            <w:r>
              <w:t>[free text]</w:t>
            </w:r>
          </w:p>
        </w:tc>
      </w:tr>
    </w:tbl>
    <w:p w14:paraId="65EB94D9" w14:textId="77777777" w:rsidR="008373F2" w:rsidRPr="004C690D" w:rsidRDefault="008373F2" w:rsidP="551CEE23">
      <w:pPr>
        <w:pStyle w:val="ListParagraph"/>
        <w:numPr>
          <w:ilvl w:val="0"/>
          <w:numId w:val="32"/>
        </w:numPr>
        <w:spacing w:line="276" w:lineRule="auto"/>
        <w:jc w:val="both"/>
      </w:pPr>
      <w:r>
        <w:t>Financial sustainability (if applicable) [free text]</w:t>
      </w:r>
    </w:p>
    <w:p w14:paraId="19BA2A77" w14:textId="77777777" w:rsidR="008373F2" w:rsidRDefault="008373F2" w:rsidP="551CEE23">
      <w:pPr>
        <w:pStyle w:val="ListParagraph"/>
        <w:numPr>
          <w:ilvl w:val="0"/>
          <w:numId w:val="32"/>
        </w:numPr>
        <w:spacing w:line="276" w:lineRule="auto"/>
        <w:jc w:val="both"/>
      </w:pPr>
      <w:r>
        <w:t>Gender and diversity [free text]</w:t>
      </w:r>
    </w:p>
    <w:p w14:paraId="66B54F8C" w14:textId="77777777" w:rsidR="008373F2" w:rsidRDefault="008373F2" w:rsidP="551CEE23">
      <w:pPr>
        <w:pStyle w:val="ListParagraph"/>
        <w:numPr>
          <w:ilvl w:val="0"/>
          <w:numId w:val="32"/>
        </w:numPr>
        <w:spacing w:line="276" w:lineRule="auto"/>
        <w:jc w:val="both"/>
      </w:pPr>
      <w:r>
        <w:t>Status of expenditure: here all the costs reported by the single partners should be displayed and the lead partner should be able to provide comments (the first 4 columns should be automatically filled in by the system – the only part to be filled in by the lead partner is the comment part)</w:t>
      </w:r>
    </w:p>
    <w:tbl>
      <w:tblPr>
        <w:tblStyle w:val="TableGrid"/>
        <w:tblW w:w="0" w:type="auto"/>
        <w:tblInd w:w="720" w:type="dxa"/>
        <w:tblLook w:val="04A0" w:firstRow="1" w:lastRow="0" w:firstColumn="1" w:lastColumn="0" w:noHBand="0" w:noVBand="1"/>
      </w:tblPr>
      <w:tblGrid>
        <w:gridCol w:w="1840"/>
        <w:gridCol w:w="1703"/>
        <w:gridCol w:w="1664"/>
        <w:gridCol w:w="1716"/>
        <w:gridCol w:w="1707"/>
      </w:tblGrid>
      <w:tr w:rsidR="00D17EEB" w14:paraId="41E5FD10" w14:textId="77777777" w:rsidTr="551CEE23">
        <w:trPr>
          <w:trHeight w:val="300"/>
        </w:trPr>
        <w:tc>
          <w:tcPr>
            <w:tcW w:w="1840" w:type="dxa"/>
          </w:tcPr>
          <w:p w14:paraId="54B99410" w14:textId="395C1FA0" w:rsidR="00D17EEB" w:rsidRDefault="00D17EEB" w:rsidP="551CEE23">
            <w:pPr>
              <w:pStyle w:val="ListParagraph"/>
              <w:spacing w:line="276" w:lineRule="auto"/>
              <w:ind w:left="0"/>
              <w:jc w:val="both"/>
            </w:pPr>
            <w:r>
              <w:t>Cost category</w:t>
            </w:r>
          </w:p>
        </w:tc>
        <w:tc>
          <w:tcPr>
            <w:tcW w:w="1703" w:type="dxa"/>
          </w:tcPr>
          <w:p w14:paraId="6E71FA5C" w14:textId="10A5C729" w:rsidR="00D17EEB" w:rsidRDefault="00D17EEB" w:rsidP="551CEE23">
            <w:pPr>
              <w:pStyle w:val="ListParagraph"/>
              <w:spacing w:line="276" w:lineRule="auto"/>
              <w:ind w:left="0"/>
              <w:jc w:val="both"/>
            </w:pPr>
            <w:r>
              <w:t>Budget [autofill]</w:t>
            </w:r>
          </w:p>
        </w:tc>
        <w:tc>
          <w:tcPr>
            <w:tcW w:w="1664" w:type="dxa"/>
          </w:tcPr>
          <w:p w14:paraId="259E7F61" w14:textId="1F58E536" w:rsidR="00D17EEB" w:rsidRDefault="00D17EEB" w:rsidP="551CEE23">
            <w:pPr>
              <w:pStyle w:val="ListParagraph"/>
              <w:spacing w:line="276" w:lineRule="auto"/>
              <w:ind w:left="0"/>
              <w:jc w:val="both"/>
            </w:pPr>
            <w:r>
              <w:t>Reported costs [autofill]</w:t>
            </w:r>
          </w:p>
        </w:tc>
        <w:tc>
          <w:tcPr>
            <w:tcW w:w="1716" w:type="dxa"/>
          </w:tcPr>
          <w:p w14:paraId="4C896BB4" w14:textId="6FA0D56C" w:rsidR="00D17EEB" w:rsidRDefault="00D17EEB" w:rsidP="551CEE23">
            <w:pPr>
              <w:pStyle w:val="ListParagraph"/>
              <w:spacing w:line="276" w:lineRule="auto"/>
              <w:ind w:left="0"/>
              <w:jc w:val="both"/>
            </w:pPr>
            <w:r>
              <w:t>Exhaustion % [autofill]</w:t>
            </w:r>
          </w:p>
        </w:tc>
        <w:tc>
          <w:tcPr>
            <w:tcW w:w="1707" w:type="dxa"/>
          </w:tcPr>
          <w:p w14:paraId="4EF5AC76" w14:textId="181A205A" w:rsidR="00D17EEB" w:rsidRDefault="00D17EEB" w:rsidP="551CEE23">
            <w:pPr>
              <w:pStyle w:val="ListParagraph"/>
              <w:spacing w:line="276" w:lineRule="auto"/>
              <w:ind w:left="0"/>
              <w:jc w:val="both"/>
            </w:pPr>
            <w:r>
              <w:t>Description</w:t>
            </w:r>
          </w:p>
        </w:tc>
      </w:tr>
      <w:tr w:rsidR="00D17EEB" w14:paraId="2498CA62" w14:textId="77777777" w:rsidTr="551CEE23">
        <w:trPr>
          <w:trHeight w:val="300"/>
        </w:trPr>
        <w:tc>
          <w:tcPr>
            <w:tcW w:w="1840" w:type="dxa"/>
          </w:tcPr>
          <w:p w14:paraId="2F2A329E" w14:textId="0012B1E2" w:rsidR="00D17EEB" w:rsidRPr="00C87838" w:rsidRDefault="00D17EEB" w:rsidP="551CEE23">
            <w:pPr>
              <w:spacing w:line="276" w:lineRule="auto"/>
              <w:jc w:val="both"/>
            </w:pPr>
            <w:r>
              <w:t>A. personnel [autofill]</w:t>
            </w:r>
          </w:p>
        </w:tc>
        <w:tc>
          <w:tcPr>
            <w:tcW w:w="1703" w:type="dxa"/>
          </w:tcPr>
          <w:p w14:paraId="00E4AF25" w14:textId="03D76BB4" w:rsidR="00D17EEB" w:rsidRDefault="00D17EEB" w:rsidP="551CEE23">
            <w:pPr>
              <w:pStyle w:val="ListParagraph"/>
              <w:spacing w:line="276" w:lineRule="auto"/>
              <w:ind w:left="0"/>
              <w:jc w:val="both"/>
            </w:pPr>
            <w:r>
              <w:t>[total budget foreseen in application form]</w:t>
            </w:r>
          </w:p>
        </w:tc>
        <w:tc>
          <w:tcPr>
            <w:tcW w:w="1664" w:type="dxa"/>
          </w:tcPr>
          <w:p w14:paraId="601FC674" w14:textId="3400A267" w:rsidR="00D17EEB" w:rsidRDefault="00D17EEB" w:rsidP="551CEE23">
            <w:pPr>
              <w:pStyle w:val="ListParagraph"/>
              <w:spacing w:line="276" w:lineRule="auto"/>
              <w:ind w:left="0"/>
              <w:jc w:val="both"/>
            </w:pPr>
            <w:r>
              <w:t>[total costs reported in this budget line by all partners in the project]</w:t>
            </w:r>
          </w:p>
        </w:tc>
        <w:tc>
          <w:tcPr>
            <w:tcW w:w="1716" w:type="dxa"/>
          </w:tcPr>
          <w:p w14:paraId="3E0D29D5" w14:textId="08D8C9BC" w:rsidR="00D17EEB" w:rsidRDefault="00D17EEB" w:rsidP="551CEE23">
            <w:pPr>
              <w:pStyle w:val="ListParagraph"/>
              <w:spacing w:line="276" w:lineRule="auto"/>
              <w:ind w:left="0"/>
              <w:jc w:val="both"/>
            </w:pPr>
            <w:r>
              <w:t>[percentage of exhausting on the budget]</w:t>
            </w:r>
          </w:p>
        </w:tc>
        <w:tc>
          <w:tcPr>
            <w:tcW w:w="1707" w:type="dxa"/>
          </w:tcPr>
          <w:p w14:paraId="1A0A9F95" w14:textId="7DB02000" w:rsidR="00D17EEB" w:rsidRDefault="00D17EEB" w:rsidP="551CEE23">
            <w:pPr>
              <w:pStyle w:val="ListParagraph"/>
              <w:spacing w:line="276" w:lineRule="auto"/>
              <w:ind w:left="0"/>
              <w:jc w:val="both"/>
            </w:pPr>
            <w:r>
              <w:t>[free text]</w:t>
            </w:r>
          </w:p>
        </w:tc>
      </w:tr>
      <w:tr w:rsidR="00D17EEB" w14:paraId="38A580EB" w14:textId="77777777" w:rsidTr="551CEE23">
        <w:trPr>
          <w:trHeight w:val="300"/>
        </w:trPr>
        <w:tc>
          <w:tcPr>
            <w:tcW w:w="1840" w:type="dxa"/>
          </w:tcPr>
          <w:p w14:paraId="1498CE5F" w14:textId="729189D3" w:rsidR="00D17EEB" w:rsidRDefault="00D17EEB" w:rsidP="551CEE23">
            <w:pPr>
              <w:pStyle w:val="ListParagraph"/>
              <w:spacing w:line="276" w:lineRule="auto"/>
              <w:ind w:left="0"/>
              <w:jc w:val="both"/>
            </w:pPr>
            <w:r>
              <w:t>B. subcontracting [autofill]</w:t>
            </w:r>
          </w:p>
        </w:tc>
        <w:tc>
          <w:tcPr>
            <w:tcW w:w="1703" w:type="dxa"/>
          </w:tcPr>
          <w:p w14:paraId="4531D1E7" w14:textId="52BAA07A" w:rsidR="00D17EEB" w:rsidRDefault="00D17EEB" w:rsidP="551CEE23">
            <w:pPr>
              <w:pStyle w:val="ListParagraph"/>
              <w:spacing w:line="276" w:lineRule="auto"/>
              <w:ind w:left="0"/>
              <w:jc w:val="both"/>
            </w:pPr>
            <w:r>
              <w:t xml:space="preserve">[total budget foreseen in </w:t>
            </w:r>
            <w:r>
              <w:lastRenderedPageBreak/>
              <w:t>application form]</w:t>
            </w:r>
          </w:p>
        </w:tc>
        <w:tc>
          <w:tcPr>
            <w:tcW w:w="1664" w:type="dxa"/>
          </w:tcPr>
          <w:p w14:paraId="234E5805" w14:textId="1744B204" w:rsidR="00D17EEB" w:rsidRDefault="00D17EEB" w:rsidP="551CEE23">
            <w:pPr>
              <w:pStyle w:val="ListParagraph"/>
              <w:spacing w:line="276" w:lineRule="auto"/>
              <w:ind w:left="0"/>
              <w:jc w:val="both"/>
            </w:pPr>
            <w:r>
              <w:lastRenderedPageBreak/>
              <w:t xml:space="preserve">[total costs reported in this budget </w:t>
            </w:r>
            <w:r>
              <w:lastRenderedPageBreak/>
              <w:t>line by all partners in the project]</w:t>
            </w:r>
          </w:p>
        </w:tc>
        <w:tc>
          <w:tcPr>
            <w:tcW w:w="1716" w:type="dxa"/>
          </w:tcPr>
          <w:p w14:paraId="0F938E23" w14:textId="5A054C83" w:rsidR="00D17EEB" w:rsidRDefault="00D17EEB" w:rsidP="551CEE23">
            <w:pPr>
              <w:pStyle w:val="ListParagraph"/>
              <w:spacing w:line="276" w:lineRule="auto"/>
              <w:ind w:left="0"/>
              <w:jc w:val="both"/>
            </w:pPr>
            <w:r>
              <w:lastRenderedPageBreak/>
              <w:t xml:space="preserve">[percentage of exhausting </w:t>
            </w:r>
            <w:r>
              <w:lastRenderedPageBreak/>
              <w:t>on the budget]</w:t>
            </w:r>
          </w:p>
        </w:tc>
        <w:tc>
          <w:tcPr>
            <w:tcW w:w="1707" w:type="dxa"/>
          </w:tcPr>
          <w:p w14:paraId="2AC091C8" w14:textId="15F1ABCC" w:rsidR="00D17EEB" w:rsidRDefault="00D17EEB" w:rsidP="551CEE23">
            <w:pPr>
              <w:pStyle w:val="ListParagraph"/>
              <w:spacing w:line="276" w:lineRule="auto"/>
              <w:ind w:left="0"/>
              <w:jc w:val="both"/>
            </w:pPr>
            <w:r>
              <w:lastRenderedPageBreak/>
              <w:t>[free text]</w:t>
            </w:r>
          </w:p>
        </w:tc>
      </w:tr>
      <w:tr w:rsidR="00D17EEB" w14:paraId="3F18EE95" w14:textId="77777777" w:rsidTr="551CEE23">
        <w:trPr>
          <w:trHeight w:val="300"/>
        </w:trPr>
        <w:tc>
          <w:tcPr>
            <w:tcW w:w="1840" w:type="dxa"/>
          </w:tcPr>
          <w:p w14:paraId="404F9A5A" w14:textId="561FBD39" w:rsidR="00D17EEB" w:rsidRDefault="00D17EEB" w:rsidP="551CEE23">
            <w:pPr>
              <w:pStyle w:val="ListParagraph"/>
              <w:spacing w:line="276" w:lineRule="auto"/>
              <w:ind w:left="0"/>
              <w:jc w:val="both"/>
            </w:pPr>
            <w:r>
              <w:t>C1. Travel and subsistence [autofill]</w:t>
            </w:r>
          </w:p>
        </w:tc>
        <w:tc>
          <w:tcPr>
            <w:tcW w:w="1703" w:type="dxa"/>
          </w:tcPr>
          <w:p w14:paraId="48E14683" w14:textId="2F5E3D93" w:rsidR="00D17EEB" w:rsidRDefault="00D17EEB" w:rsidP="551CEE23">
            <w:pPr>
              <w:pStyle w:val="ListParagraph"/>
              <w:spacing w:line="276" w:lineRule="auto"/>
              <w:ind w:left="0"/>
              <w:jc w:val="both"/>
            </w:pPr>
            <w:r>
              <w:t>[total budget foreseen in application form]</w:t>
            </w:r>
          </w:p>
        </w:tc>
        <w:tc>
          <w:tcPr>
            <w:tcW w:w="1664" w:type="dxa"/>
          </w:tcPr>
          <w:p w14:paraId="055AE4F0" w14:textId="24155C4A" w:rsidR="00D17EEB" w:rsidRDefault="00D17EEB" w:rsidP="551CEE23">
            <w:pPr>
              <w:pStyle w:val="ListParagraph"/>
              <w:spacing w:line="276" w:lineRule="auto"/>
              <w:ind w:left="0"/>
              <w:jc w:val="both"/>
            </w:pPr>
            <w:r>
              <w:t>[total costs reported in this budget line by all partners in the project]</w:t>
            </w:r>
          </w:p>
        </w:tc>
        <w:tc>
          <w:tcPr>
            <w:tcW w:w="1716" w:type="dxa"/>
          </w:tcPr>
          <w:p w14:paraId="0B0D7A65" w14:textId="761F2DB2" w:rsidR="00D17EEB" w:rsidRDefault="00D17EEB" w:rsidP="551CEE23">
            <w:pPr>
              <w:pStyle w:val="ListParagraph"/>
              <w:spacing w:line="276" w:lineRule="auto"/>
              <w:ind w:left="0"/>
              <w:jc w:val="both"/>
            </w:pPr>
            <w:r>
              <w:t>[percentage of exhausting on the budget]</w:t>
            </w:r>
          </w:p>
        </w:tc>
        <w:tc>
          <w:tcPr>
            <w:tcW w:w="1707" w:type="dxa"/>
          </w:tcPr>
          <w:p w14:paraId="1F1D38CE" w14:textId="3342D6D8" w:rsidR="00D17EEB" w:rsidRDefault="00D17EEB" w:rsidP="551CEE23">
            <w:pPr>
              <w:pStyle w:val="ListParagraph"/>
              <w:spacing w:line="276" w:lineRule="auto"/>
              <w:ind w:left="0"/>
              <w:jc w:val="both"/>
            </w:pPr>
            <w:r>
              <w:t>[free text]</w:t>
            </w:r>
          </w:p>
        </w:tc>
      </w:tr>
      <w:tr w:rsidR="00D17EEB" w14:paraId="76D1B2DC" w14:textId="77777777" w:rsidTr="551CEE23">
        <w:trPr>
          <w:trHeight w:val="300"/>
        </w:trPr>
        <w:tc>
          <w:tcPr>
            <w:tcW w:w="1840" w:type="dxa"/>
          </w:tcPr>
          <w:p w14:paraId="3A85A95D" w14:textId="46A66A60" w:rsidR="00D17EEB" w:rsidRDefault="00D17EEB" w:rsidP="551CEE23">
            <w:pPr>
              <w:pStyle w:val="ListParagraph"/>
              <w:spacing w:line="276" w:lineRule="auto"/>
              <w:ind w:left="0"/>
              <w:jc w:val="both"/>
            </w:pPr>
            <w:r>
              <w:t>Etc. [autofill]</w:t>
            </w:r>
          </w:p>
        </w:tc>
        <w:tc>
          <w:tcPr>
            <w:tcW w:w="1703" w:type="dxa"/>
          </w:tcPr>
          <w:p w14:paraId="34BF2975" w14:textId="77777777" w:rsidR="00D17EEB" w:rsidRDefault="00D17EEB" w:rsidP="00D17EEB">
            <w:pPr>
              <w:pStyle w:val="ListParagraph"/>
              <w:spacing w:line="276" w:lineRule="auto"/>
              <w:ind w:left="0"/>
              <w:jc w:val="both"/>
            </w:pPr>
          </w:p>
        </w:tc>
        <w:tc>
          <w:tcPr>
            <w:tcW w:w="1664" w:type="dxa"/>
          </w:tcPr>
          <w:p w14:paraId="24A62AB9" w14:textId="77777777" w:rsidR="00D17EEB" w:rsidRDefault="00D17EEB" w:rsidP="00D17EEB">
            <w:pPr>
              <w:pStyle w:val="ListParagraph"/>
              <w:spacing w:line="276" w:lineRule="auto"/>
              <w:ind w:left="0"/>
              <w:jc w:val="both"/>
            </w:pPr>
          </w:p>
        </w:tc>
        <w:tc>
          <w:tcPr>
            <w:tcW w:w="1716" w:type="dxa"/>
          </w:tcPr>
          <w:p w14:paraId="15C1BE0C" w14:textId="77777777" w:rsidR="00D17EEB" w:rsidRDefault="00D17EEB" w:rsidP="00D17EEB">
            <w:pPr>
              <w:pStyle w:val="ListParagraph"/>
              <w:spacing w:line="276" w:lineRule="auto"/>
              <w:ind w:left="0"/>
              <w:jc w:val="both"/>
            </w:pPr>
          </w:p>
        </w:tc>
        <w:tc>
          <w:tcPr>
            <w:tcW w:w="1707" w:type="dxa"/>
          </w:tcPr>
          <w:p w14:paraId="44A486BC" w14:textId="77777777" w:rsidR="00D17EEB" w:rsidRDefault="00D17EEB" w:rsidP="00D17EEB">
            <w:pPr>
              <w:pStyle w:val="ListParagraph"/>
              <w:spacing w:line="276" w:lineRule="auto"/>
              <w:ind w:left="0"/>
              <w:jc w:val="both"/>
            </w:pPr>
          </w:p>
        </w:tc>
      </w:tr>
      <w:tr w:rsidR="00D17EEB" w14:paraId="7D192467" w14:textId="77777777" w:rsidTr="551CEE23">
        <w:trPr>
          <w:trHeight w:val="300"/>
        </w:trPr>
        <w:tc>
          <w:tcPr>
            <w:tcW w:w="1840" w:type="dxa"/>
          </w:tcPr>
          <w:p w14:paraId="65C79695" w14:textId="68B5519A" w:rsidR="00D17EEB" w:rsidRDefault="00D17EEB" w:rsidP="551CEE23">
            <w:pPr>
              <w:pStyle w:val="ListParagraph"/>
              <w:spacing w:line="276" w:lineRule="auto"/>
              <w:ind w:left="0"/>
              <w:jc w:val="both"/>
            </w:pPr>
            <w:r>
              <w:t>E. indirect costs [autofill]</w:t>
            </w:r>
          </w:p>
        </w:tc>
        <w:tc>
          <w:tcPr>
            <w:tcW w:w="1703" w:type="dxa"/>
          </w:tcPr>
          <w:p w14:paraId="34E8CB4A" w14:textId="0513F6CC" w:rsidR="00D17EEB" w:rsidRDefault="00D17EEB" w:rsidP="551CEE23">
            <w:pPr>
              <w:pStyle w:val="ListParagraph"/>
              <w:spacing w:line="276" w:lineRule="auto"/>
              <w:ind w:left="0"/>
              <w:jc w:val="both"/>
            </w:pPr>
            <w:r>
              <w:t>[total budget foreseen in application form]</w:t>
            </w:r>
          </w:p>
        </w:tc>
        <w:tc>
          <w:tcPr>
            <w:tcW w:w="1664" w:type="dxa"/>
          </w:tcPr>
          <w:p w14:paraId="61CBA4B5" w14:textId="578E2C0E" w:rsidR="00D17EEB" w:rsidRDefault="00D17EEB" w:rsidP="551CEE23">
            <w:pPr>
              <w:pStyle w:val="ListParagraph"/>
              <w:spacing w:line="276" w:lineRule="auto"/>
              <w:ind w:left="0"/>
              <w:jc w:val="both"/>
            </w:pPr>
            <w:r>
              <w:t>[total costs reported in this budget line by all partners in the project]</w:t>
            </w:r>
          </w:p>
        </w:tc>
        <w:tc>
          <w:tcPr>
            <w:tcW w:w="1716" w:type="dxa"/>
          </w:tcPr>
          <w:p w14:paraId="5C7A90E3" w14:textId="10622F18" w:rsidR="00D17EEB" w:rsidRDefault="00D17EEB" w:rsidP="551CEE23">
            <w:pPr>
              <w:pStyle w:val="ListParagraph"/>
              <w:spacing w:line="276" w:lineRule="auto"/>
              <w:ind w:left="0"/>
              <w:jc w:val="both"/>
            </w:pPr>
            <w:r>
              <w:t>[percentage of exhausting on the budget]</w:t>
            </w:r>
          </w:p>
        </w:tc>
        <w:tc>
          <w:tcPr>
            <w:tcW w:w="1707" w:type="dxa"/>
          </w:tcPr>
          <w:p w14:paraId="65154C33" w14:textId="66677E01" w:rsidR="00D17EEB" w:rsidRDefault="00D17EEB" w:rsidP="551CEE23">
            <w:pPr>
              <w:pStyle w:val="ListParagraph"/>
              <w:spacing w:line="276" w:lineRule="auto"/>
              <w:ind w:left="0"/>
              <w:jc w:val="both"/>
            </w:pPr>
            <w:r>
              <w:t>No justification needed</w:t>
            </w:r>
          </w:p>
        </w:tc>
      </w:tr>
      <w:tr w:rsidR="00D17EEB" w14:paraId="5065901F" w14:textId="77777777" w:rsidTr="551CEE23">
        <w:trPr>
          <w:trHeight w:val="300"/>
        </w:trPr>
        <w:tc>
          <w:tcPr>
            <w:tcW w:w="1840" w:type="dxa"/>
          </w:tcPr>
          <w:p w14:paraId="4896887E" w14:textId="2FB937AF" w:rsidR="00D17EEB" w:rsidRDefault="00D17EEB" w:rsidP="551CEE23">
            <w:pPr>
              <w:pStyle w:val="ListParagraph"/>
              <w:spacing w:line="276" w:lineRule="auto"/>
              <w:ind w:left="0"/>
              <w:jc w:val="both"/>
            </w:pPr>
            <w:r>
              <w:t>Total [autofill]</w:t>
            </w:r>
          </w:p>
        </w:tc>
        <w:tc>
          <w:tcPr>
            <w:tcW w:w="1703" w:type="dxa"/>
          </w:tcPr>
          <w:p w14:paraId="51FF1407" w14:textId="50081C0B" w:rsidR="00D17EEB" w:rsidRDefault="00D17EEB" w:rsidP="551CEE23">
            <w:pPr>
              <w:pStyle w:val="ListParagraph"/>
              <w:spacing w:line="276" w:lineRule="auto"/>
              <w:ind w:left="0"/>
              <w:jc w:val="both"/>
            </w:pPr>
            <w:r>
              <w:t>[total budget foreseen in application form]</w:t>
            </w:r>
          </w:p>
        </w:tc>
        <w:tc>
          <w:tcPr>
            <w:tcW w:w="1664" w:type="dxa"/>
          </w:tcPr>
          <w:p w14:paraId="41B02A9B" w14:textId="008CBC39" w:rsidR="00D17EEB" w:rsidRDefault="00D17EEB" w:rsidP="551CEE23">
            <w:pPr>
              <w:pStyle w:val="ListParagraph"/>
              <w:spacing w:line="276" w:lineRule="auto"/>
              <w:ind w:left="0"/>
              <w:jc w:val="both"/>
            </w:pPr>
            <w:r>
              <w:t>[total costs reported in this budget line by all partners in the project]</w:t>
            </w:r>
          </w:p>
        </w:tc>
        <w:tc>
          <w:tcPr>
            <w:tcW w:w="1716" w:type="dxa"/>
          </w:tcPr>
          <w:p w14:paraId="1E5F62E3" w14:textId="49B04CB6" w:rsidR="00D17EEB" w:rsidRDefault="00D17EEB" w:rsidP="551CEE23">
            <w:pPr>
              <w:pStyle w:val="ListParagraph"/>
              <w:spacing w:line="276" w:lineRule="auto"/>
              <w:ind w:left="0"/>
              <w:jc w:val="both"/>
            </w:pPr>
            <w:r>
              <w:t>[percentage of exhausting on the budget]</w:t>
            </w:r>
          </w:p>
        </w:tc>
        <w:tc>
          <w:tcPr>
            <w:tcW w:w="1707" w:type="dxa"/>
          </w:tcPr>
          <w:p w14:paraId="4C616B7E" w14:textId="7630B270" w:rsidR="00D17EEB" w:rsidRDefault="00D17EEB" w:rsidP="551CEE23">
            <w:pPr>
              <w:pStyle w:val="ListParagraph"/>
              <w:spacing w:line="276" w:lineRule="auto"/>
              <w:ind w:left="0"/>
              <w:jc w:val="both"/>
            </w:pPr>
            <w:r>
              <w:t>No justification needed</w:t>
            </w:r>
          </w:p>
        </w:tc>
      </w:tr>
    </w:tbl>
    <w:p w14:paraId="6356DCD0" w14:textId="77777777" w:rsidR="008373F2" w:rsidRDefault="008373F2" w:rsidP="551CEE23">
      <w:pPr>
        <w:pStyle w:val="ListParagraph"/>
        <w:spacing w:line="276" w:lineRule="auto"/>
        <w:jc w:val="both"/>
      </w:pPr>
      <w:r>
        <w:t>The lead partner and the Project Manager should be in any case have access to the individual costs reports of the single partners.</w:t>
      </w:r>
    </w:p>
    <w:p w14:paraId="6F438602" w14:textId="77777777" w:rsidR="008373F2" w:rsidRPr="008373F2" w:rsidRDefault="008373F2">
      <w:pPr>
        <w:spacing w:line="276" w:lineRule="auto"/>
        <w:jc w:val="both"/>
        <w:rPr>
          <w:bCs/>
        </w:rPr>
        <w:pPrChange w:id="195" w:author="Elisa Kerschbaumer" w:date="2023-10-16T13:49:00Z">
          <w:pPr>
            <w:pStyle w:val="ListParagraph"/>
            <w:numPr>
              <w:numId w:val="32"/>
            </w:numPr>
            <w:spacing w:line="276" w:lineRule="auto"/>
            <w:ind w:hanging="360"/>
            <w:jc w:val="both"/>
          </w:pPr>
        </w:pPrChange>
      </w:pPr>
    </w:p>
    <w:p w14:paraId="1E53FD53" w14:textId="355B24B2" w:rsidR="0017553D" w:rsidRDefault="002D1E83" w:rsidP="551CEE23">
      <w:commentRangeStart w:id="196"/>
      <w:r>
        <w:t>Implementation of Use Case #5-1:</w:t>
      </w:r>
      <w:commentRangeEnd w:id="196"/>
      <w:r>
        <w:rPr>
          <w:rStyle w:val="CommentReference"/>
        </w:rPr>
        <w:commentReference w:id="196"/>
      </w:r>
    </w:p>
    <w:p w14:paraId="2A235A5E" w14:textId="1DDD5793" w:rsidR="002D1E83" w:rsidRDefault="002D1E83" w:rsidP="002D1E83">
      <w:pPr>
        <w:pStyle w:val="ListParagraph"/>
        <w:numPr>
          <w:ilvl w:val="0"/>
          <w:numId w:val="44"/>
        </w:numPr>
      </w:pPr>
      <w:r>
        <w:t>Create an</w:t>
      </w:r>
      <w:r w:rsidR="00304DF6">
        <w:t xml:space="preserve"> activity </w:t>
      </w:r>
      <w:r>
        <w:t>report custom record.</w:t>
      </w:r>
    </w:p>
    <w:p w14:paraId="3AB6732A" w14:textId="25CE6DA3" w:rsidR="002D1E83" w:rsidRDefault="49C81CCD" w:rsidP="002D1E83">
      <w:pPr>
        <w:pStyle w:val="ListParagraph"/>
      </w:pPr>
      <w:r>
        <w:t>Sub records</w:t>
      </w:r>
      <w:r w:rsidR="002D1E83">
        <w:t>: Status of KPI, Status of Expenditure</w:t>
      </w:r>
      <w:r w:rsidR="00304DF6">
        <w:t>, Status of DEL, Status of Output</w:t>
      </w:r>
    </w:p>
    <w:p w14:paraId="7F5C888F" w14:textId="4BEADEEE" w:rsidR="00304DF6" w:rsidRDefault="00304DF6" w:rsidP="00304DF6">
      <w:pPr>
        <w:pStyle w:val="ListParagraph"/>
        <w:rPr>
          <w:bCs/>
        </w:rPr>
      </w:pPr>
      <w:r>
        <w:rPr>
          <w:bCs/>
        </w:rPr>
        <w:t xml:space="preserve">Form: Interim Activity Form, Final Activity Form </w:t>
      </w:r>
    </w:p>
    <w:p w14:paraId="79077085" w14:textId="0BD2CC68" w:rsidR="002D1E83" w:rsidRDefault="002D1E83" w:rsidP="002D1E83">
      <w:pPr>
        <w:pStyle w:val="ListParagraph"/>
        <w:numPr>
          <w:ilvl w:val="0"/>
          <w:numId w:val="44"/>
        </w:numPr>
        <w:rPr>
          <w:bCs/>
        </w:rPr>
      </w:pPr>
      <w:r>
        <w:rPr>
          <w:bCs/>
        </w:rPr>
        <w:t xml:space="preserve">Update the online form to enable the lead partner to enter interim report records. Add a new tab to the form. Show only summary values of </w:t>
      </w:r>
      <w:r w:rsidR="00304DF6">
        <w:rPr>
          <w:bCs/>
        </w:rPr>
        <w:t>activity</w:t>
      </w:r>
      <w:r>
        <w:rPr>
          <w:bCs/>
        </w:rPr>
        <w:t xml:space="preserve"> report on the sublist. Expose the Edit link to display a popup window that lets the lead partner enter all fields </w:t>
      </w:r>
      <w:r w:rsidR="00304DF6">
        <w:rPr>
          <w:bCs/>
        </w:rPr>
        <w:t>and child records.</w:t>
      </w:r>
    </w:p>
    <w:p w14:paraId="0019F97B" w14:textId="58D7E338" w:rsidR="00AC1700" w:rsidRDefault="242C41F6" w:rsidP="551CEE23">
      <w:pPr>
        <w:pStyle w:val="ListParagraph"/>
        <w:numPr>
          <w:ilvl w:val="0"/>
          <w:numId w:val="44"/>
        </w:numPr>
        <w:spacing w:line="276" w:lineRule="auto"/>
        <w:jc w:val="both"/>
      </w:pPr>
      <w:r>
        <w:t>Sub lists</w:t>
      </w:r>
      <w:r w:rsidR="00304DF6">
        <w:t xml:space="preserve"> are automatically populated upon initiation.</w:t>
      </w:r>
    </w:p>
    <w:p w14:paraId="1D430A96" w14:textId="250F99BB" w:rsidR="00AC1700" w:rsidRPr="007236C3" w:rsidRDefault="00AC1700" w:rsidP="551CEE23">
      <w:pPr>
        <w:pStyle w:val="ListParagraph"/>
        <w:numPr>
          <w:ilvl w:val="0"/>
          <w:numId w:val="32"/>
        </w:numPr>
        <w:spacing w:line="276" w:lineRule="auto"/>
        <w:jc w:val="both"/>
        <w:rPr>
          <w:highlight w:val="cyan"/>
        </w:rPr>
      </w:pPr>
    </w:p>
    <w:p w14:paraId="7589D261" w14:textId="7F3A3D2F" w:rsidR="00A54703" w:rsidRDefault="008737FA" w:rsidP="00A54703">
      <w:pPr>
        <w:spacing w:line="276" w:lineRule="auto"/>
        <w:jc w:val="both"/>
        <w:rPr>
          <w:bCs/>
        </w:rPr>
      </w:pPr>
      <w:r>
        <w:rPr>
          <w:bCs/>
        </w:rPr>
        <w:t>Once the report is submitted by project leader</w:t>
      </w:r>
      <w:r w:rsidR="00E94EBC">
        <w:rPr>
          <w:bCs/>
        </w:rPr>
        <w:t xml:space="preserve">. </w:t>
      </w:r>
    </w:p>
    <w:p w14:paraId="51A1DB17" w14:textId="77777777" w:rsidR="00E94EBC" w:rsidRDefault="00E94EBC" w:rsidP="00A54703">
      <w:pPr>
        <w:spacing w:line="276" w:lineRule="auto"/>
        <w:jc w:val="both"/>
        <w:rPr>
          <w:bCs/>
        </w:rPr>
      </w:pPr>
    </w:p>
    <w:p w14:paraId="05C6D1DD" w14:textId="34F677F7" w:rsidR="00E94EBC" w:rsidRDefault="00E94EBC" w:rsidP="00A54703">
      <w:pPr>
        <w:spacing w:line="276" w:lineRule="auto"/>
        <w:jc w:val="both"/>
        <w:rPr>
          <w:bCs/>
        </w:rPr>
      </w:pPr>
      <w:r>
        <w:rPr>
          <w:bCs/>
        </w:rPr>
        <w:t>2</w:t>
      </w:r>
      <w:r w:rsidRPr="00E94EBC">
        <w:rPr>
          <w:bCs/>
          <w:vertAlign w:val="superscript"/>
        </w:rPr>
        <w:t>nd</w:t>
      </w:r>
      <w:r>
        <w:rPr>
          <w:bCs/>
        </w:rPr>
        <w:t xml:space="preserve"> part: </w:t>
      </w:r>
    </w:p>
    <w:p w14:paraId="07561ADD" w14:textId="77777777" w:rsidR="00E94EBC" w:rsidRDefault="00E94EBC" w:rsidP="00A54703">
      <w:pPr>
        <w:spacing w:line="276" w:lineRule="auto"/>
        <w:jc w:val="both"/>
        <w:rPr>
          <w:bCs/>
        </w:rPr>
      </w:pPr>
    </w:p>
    <w:p w14:paraId="164C51C8" w14:textId="6449F329" w:rsidR="008737FA" w:rsidRDefault="008737FA" w:rsidP="00A54703">
      <w:pPr>
        <w:spacing w:line="276" w:lineRule="auto"/>
        <w:jc w:val="both"/>
        <w:rPr>
          <w:bCs/>
        </w:rPr>
      </w:pPr>
      <w:r>
        <w:rPr>
          <w:bCs/>
        </w:rPr>
        <w:t xml:space="preserve">The project manager registered on the CFP application form </w:t>
      </w:r>
      <w:r w:rsidR="00CA3518">
        <w:rPr>
          <w:bCs/>
        </w:rPr>
        <w:t>can approve or reject it.</w:t>
      </w:r>
    </w:p>
    <w:p w14:paraId="081D43A5" w14:textId="4374F54F" w:rsidR="00377AB8" w:rsidRDefault="00377AB8" w:rsidP="00A54703">
      <w:pPr>
        <w:spacing w:line="276" w:lineRule="auto"/>
        <w:jc w:val="both"/>
        <w:rPr>
          <w:bCs/>
        </w:rPr>
      </w:pPr>
      <w:r>
        <w:rPr>
          <w:bCs/>
        </w:rPr>
        <w:t xml:space="preserve">When the project manager </w:t>
      </w:r>
      <w:r w:rsidR="00D36937">
        <w:rPr>
          <w:bCs/>
        </w:rPr>
        <w:t>approves</w:t>
      </w:r>
      <w:r>
        <w:rPr>
          <w:bCs/>
        </w:rPr>
        <w:t xml:space="preserve"> or re</w:t>
      </w:r>
      <w:r w:rsidR="00D36937">
        <w:rPr>
          <w:bCs/>
        </w:rPr>
        <w:t>jects a</w:t>
      </w:r>
      <w:r w:rsidR="00BF52B6">
        <w:rPr>
          <w:bCs/>
        </w:rPr>
        <w:t xml:space="preserve">n activity report, he should </w:t>
      </w:r>
      <w:r w:rsidR="004E2323">
        <w:rPr>
          <w:bCs/>
        </w:rPr>
        <w:t>fill</w:t>
      </w:r>
      <w:r w:rsidR="00BF52B6">
        <w:rPr>
          <w:bCs/>
        </w:rPr>
        <w:t xml:space="preserve"> in a </w:t>
      </w:r>
      <w:r w:rsidR="00321CC4">
        <w:rPr>
          <w:bCs/>
        </w:rPr>
        <w:t>“Performance</w:t>
      </w:r>
      <w:r w:rsidR="00BF52B6">
        <w:rPr>
          <w:bCs/>
        </w:rPr>
        <w:t xml:space="preserve"> assessment report”</w:t>
      </w:r>
      <w:r w:rsidR="00A27F00">
        <w:rPr>
          <w:bCs/>
        </w:rPr>
        <w:t xml:space="preserve">. This report </w:t>
      </w:r>
      <w:r w:rsidR="00321CC4">
        <w:rPr>
          <w:bCs/>
        </w:rPr>
        <w:t xml:space="preserve">should content </w:t>
      </w:r>
      <w:r w:rsidR="008355AE">
        <w:rPr>
          <w:bCs/>
        </w:rPr>
        <w:t>6</w:t>
      </w:r>
      <w:r w:rsidR="00AC4851">
        <w:rPr>
          <w:bCs/>
        </w:rPr>
        <w:t xml:space="preserve"> sections: </w:t>
      </w:r>
    </w:p>
    <w:p w14:paraId="6C71564C" w14:textId="11CA4F89" w:rsidR="00AC4851" w:rsidRPr="004E2323" w:rsidRDefault="00AC4851" w:rsidP="004E2323">
      <w:pPr>
        <w:pStyle w:val="ListParagraph"/>
        <w:numPr>
          <w:ilvl w:val="0"/>
          <w:numId w:val="34"/>
        </w:numPr>
        <w:spacing w:line="276" w:lineRule="auto"/>
        <w:jc w:val="both"/>
        <w:rPr>
          <w:bCs/>
        </w:rPr>
      </w:pPr>
      <w:r w:rsidRPr="004E2323">
        <w:rPr>
          <w:bCs/>
        </w:rPr>
        <w:t>Technical Review (4 subquestions</w:t>
      </w:r>
      <w:r w:rsidR="003F3E8A" w:rsidRPr="004E2323">
        <w:rPr>
          <w:bCs/>
        </w:rPr>
        <w:t xml:space="preserve"> @EITUM please put the questions</w:t>
      </w:r>
      <w:r w:rsidRPr="004E2323">
        <w:rPr>
          <w:bCs/>
        </w:rPr>
        <w:t xml:space="preserve">) </w:t>
      </w:r>
    </w:p>
    <w:p w14:paraId="2A9FB25A" w14:textId="090593BC" w:rsidR="003F3E8A" w:rsidRDefault="003F3E8A" w:rsidP="004E2323">
      <w:pPr>
        <w:pStyle w:val="ListParagraph"/>
        <w:spacing w:line="276" w:lineRule="auto"/>
        <w:jc w:val="both"/>
      </w:pPr>
      <w:r>
        <w:t>Project Manager put the answer of each question</w:t>
      </w:r>
    </w:p>
    <w:p w14:paraId="6B1F5EA8" w14:textId="7C591A22" w:rsidR="00830964" w:rsidRDefault="00830964" w:rsidP="551CEE23">
      <w:pPr>
        <w:pStyle w:val="ListParagraph"/>
        <w:spacing w:line="276" w:lineRule="auto"/>
        <w:jc w:val="both"/>
      </w:pPr>
      <w:r>
        <w:t>Subquestions are:</w:t>
      </w:r>
    </w:p>
    <w:p w14:paraId="305C1E87" w14:textId="77777777" w:rsidR="00830964" w:rsidRPr="00830964" w:rsidRDefault="00830964" w:rsidP="551CEE23">
      <w:pPr>
        <w:pStyle w:val="ListParagraph"/>
        <w:numPr>
          <w:ilvl w:val="0"/>
          <w:numId w:val="32"/>
        </w:numPr>
        <w:spacing w:line="276" w:lineRule="auto"/>
        <w:jc w:val="both"/>
        <w:rPr>
          <w:rStyle w:val="normaltextrun"/>
          <w:rPrChange w:id="197" w:author="Elisa Kerschbaumer" w:date="2023-10-11T19:27:00Z">
            <w:rPr>
              <w:rStyle w:val="normaltextrun"/>
              <w:rFonts w:ascii="Calibri Light" w:hAnsi="Calibri Light" w:cs="Calibri Light"/>
              <w:color w:val="333333"/>
              <w:shd w:val="clear" w:color="auto" w:fill="FFFFFF"/>
              <w:lang w:val="en-US"/>
            </w:rPr>
          </w:rPrChange>
        </w:rPr>
      </w:pPr>
      <w:r>
        <w:rPr>
          <w:rStyle w:val="normaltextrun"/>
          <w:rFonts w:ascii="Calibri Light" w:hAnsi="Calibri Light" w:cs="Calibri Light"/>
          <w:color w:val="333333"/>
          <w:shd w:val="clear" w:color="auto" w:fill="FFFFFF"/>
          <w:lang w:val="en-US"/>
        </w:rPr>
        <w:t>Status of Deliverables, Outputs and KPIs compared to project workplan and EIT Urban Mobility rules and guidance.  </w:t>
      </w:r>
    </w:p>
    <w:p w14:paraId="53DD6BB2" w14:textId="612D839B" w:rsidR="00830964" w:rsidRPr="00830964" w:rsidRDefault="00830964" w:rsidP="551CEE23">
      <w:pPr>
        <w:pStyle w:val="ListParagraph"/>
        <w:numPr>
          <w:ilvl w:val="0"/>
          <w:numId w:val="32"/>
        </w:numPr>
        <w:spacing w:line="276" w:lineRule="auto"/>
        <w:jc w:val="both"/>
        <w:rPr>
          <w:rStyle w:val="eop"/>
          <w:rPrChange w:id="198" w:author="Elisa Kerschbaumer" w:date="2023-10-11T19:27:00Z">
            <w:rPr>
              <w:rStyle w:val="eop"/>
              <w:rFonts w:ascii="Calibri Light" w:hAnsi="Calibri Light" w:cs="Calibri Light"/>
              <w:color w:val="333333"/>
              <w:shd w:val="clear" w:color="auto" w:fill="FFFFFF"/>
            </w:rPr>
          </w:rPrChange>
        </w:rPr>
      </w:pPr>
      <w:r>
        <w:rPr>
          <w:rStyle w:val="normaltextrun"/>
          <w:rFonts w:ascii="Calibri Light" w:hAnsi="Calibri Light" w:cs="Calibri Light"/>
          <w:color w:val="333333"/>
          <w:shd w:val="clear" w:color="auto" w:fill="FFFFFF"/>
        </w:rPr>
        <w:t>Status of implementation of the activities. </w:t>
      </w:r>
      <w:r>
        <w:rPr>
          <w:rStyle w:val="eop"/>
          <w:rFonts w:ascii="Calibri Light" w:hAnsi="Calibri Light" w:cs="Calibri Light"/>
          <w:color w:val="333333"/>
          <w:shd w:val="clear" w:color="auto" w:fill="FFFFFF"/>
        </w:rPr>
        <w:t> </w:t>
      </w:r>
    </w:p>
    <w:p w14:paraId="084F6CE5" w14:textId="1DE7EE87" w:rsidR="00830964" w:rsidRPr="00830964" w:rsidRDefault="00830964" w:rsidP="551CEE23">
      <w:pPr>
        <w:pStyle w:val="ListParagraph"/>
        <w:numPr>
          <w:ilvl w:val="0"/>
          <w:numId w:val="32"/>
        </w:numPr>
        <w:spacing w:line="276" w:lineRule="auto"/>
        <w:jc w:val="both"/>
        <w:rPr>
          <w:rStyle w:val="eop"/>
          <w:rPrChange w:id="199" w:author="Elisa Kerschbaumer" w:date="2023-10-11T19:27:00Z">
            <w:rPr>
              <w:rStyle w:val="eop"/>
              <w:rFonts w:ascii="Calibri Light" w:hAnsi="Calibri Light" w:cs="Calibri Light"/>
              <w:color w:val="333333"/>
              <w:shd w:val="clear" w:color="auto" w:fill="FFFFFF"/>
            </w:rPr>
          </w:rPrChange>
        </w:rPr>
      </w:pPr>
      <w:r w:rsidRPr="551CEE23">
        <w:rPr>
          <w:rStyle w:val="normaltextrun"/>
          <w:rFonts w:ascii="Calibri Light" w:hAnsi="Calibri Light" w:cs="Calibri Light"/>
          <w:color w:val="333333"/>
          <w:lang w:val="en-US"/>
        </w:rPr>
        <w:t>Quality, performance</w:t>
      </w:r>
      <w:r>
        <w:rPr>
          <w:rStyle w:val="normaltextrun"/>
          <w:rFonts w:ascii="Calibri Light" w:hAnsi="Calibri Light" w:cs="Calibri Light"/>
          <w:color w:val="333333"/>
          <w:shd w:val="clear" w:color="auto" w:fill="FFFFFF"/>
          <w:lang w:val="en-US"/>
        </w:rPr>
        <w:t xml:space="preserve"> and impact of the outputs and KPIs.</w:t>
      </w:r>
      <w:r>
        <w:rPr>
          <w:rStyle w:val="eop"/>
          <w:rFonts w:ascii="Calibri Light" w:hAnsi="Calibri Light" w:cs="Calibri Light"/>
          <w:color w:val="333333"/>
          <w:shd w:val="clear" w:color="auto" w:fill="FFFFFF"/>
        </w:rPr>
        <w:t> </w:t>
      </w:r>
    </w:p>
    <w:p w14:paraId="2FCA70A0" w14:textId="6A62D2DD" w:rsidR="00830964" w:rsidRPr="004E2323" w:rsidRDefault="00830964">
      <w:pPr>
        <w:pStyle w:val="ListParagraph"/>
        <w:numPr>
          <w:ilvl w:val="0"/>
          <w:numId w:val="32"/>
        </w:numPr>
        <w:spacing w:line="276" w:lineRule="auto"/>
        <w:jc w:val="both"/>
        <w:rPr>
          <w:rStyle w:val="eop"/>
          <w:rFonts w:ascii="Calibri Light" w:hAnsi="Calibri Light" w:cs="Calibri Light"/>
          <w:color w:val="333333"/>
        </w:rPr>
        <w:pPrChange w:id="200" w:author="Elisa Kerschbaumer" w:date="2023-10-11T19:27:00Z">
          <w:pPr>
            <w:pStyle w:val="ListParagraph"/>
            <w:spacing w:line="276" w:lineRule="auto"/>
            <w:jc w:val="both"/>
          </w:pPr>
        </w:pPrChange>
      </w:pPr>
      <w:r w:rsidRPr="551CEE23">
        <w:rPr>
          <w:rStyle w:val="normaltextrun"/>
          <w:rFonts w:ascii="Calibri Light" w:hAnsi="Calibri Light" w:cs="Calibri Light"/>
          <w:color w:val="333333"/>
          <w:lang w:val="en-US"/>
        </w:rPr>
        <w:t>Performance towards financial sustainability (if applicable).</w:t>
      </w:r>
      <w:r w:rsidRPr="551CEE23">
        <w:rPr>
          <w:rStyle w:val="eop"/>
          <w:rFonts w:ascii="Calibri Light" w:hAnsi="Calibri Light" w:cs="Calibri Light"/>
          <w:color w:val="333333"/>
        </w:rPr>
        <w:t> </w:t>
      </w:r>
    </w:p>
    <w:p w14:paraId="6C049494" w14:textId="205A8C02" w:rsidR="003F3E8A" w:rsidRPr="004E2323" w:rsidRDefault="003F3E8A" w:rsidP="004E2323">
      <w:pPr>
        <w:pStyle w:val="ListParagraph"/>
        <w:numPr>
          <w:ilvl w:val="0"/>
          <w:numId w:val="34"/>
        </w:numPr>
        <w:spacing w:line="276" w:lineRule="auto"/>
        <w:jc w:val="both"/>
      </w:pPr>
      <w:r>
        <w:t>Compliance Review (</w:t>
      </w:r>
      <w:r w:rsidR="00830964">
        <w:t>2</w:t>
      </w:r>
      <w:r>
        <w:t xml:space="preserve"> subquestions @EITUM please put the questions)</w:t>
      </w:r>
    </w:p>
    <w:p w14:paraId="0BE537FE" w14:textId="77777777" w:rsidR="003F3E8A" w:rsidRDefault="003F3E8A" w:rsidP="004E2323">
      <w:pPr>
        <w:pStyle w:val="ListParagraph"/>
        <w:spacing w:line="276" w:lineRule="auto"/>
        <w:jc w:val="both"/>
      </w:pPr>
      <w:r>
        <w:t>Project Manager put the answer of each question</w:t>
      </w:r>
    </w:p>
    <w:p w14:paraId="3B268C5F" w14:textId="77777777" w:rsidR="00830964" w:rsidRDefault="00830964" w:rsidP="551CEE23">
      <w:pPr>
        <w:pStyle w:val="ListParagraph"/>
        <w:spacing w:line="276" w:lineRule="auto"/>
        <w:jc w:val="both"/>
      </w:pPr>
      <w:r>
        <w:t>Subquestions are:</w:t>
      </w:r>
    </w:p>
    <w:p w14:paraId="75484630" w14:textId="6525DCB6" w:rsidR="00830964" w:rsidRPr="00830964" w:rsidRDefault="00830964" w:rsidP="551CEE23">
      <w:pPr>
        <w:pStyle w:val="ListParagraph"/>
        <w:numPr>
          <w:ilvl w:val="0"/>
          <w:numId w:val="32"/>
        </w:numPr>
        <w:spacing w:line="276" w:lineRule="auto"/>
        <w:jc w:val="both"/>
        <w:rPr>
          <w:rStyle w:val="eop"/>
          <w:rPrChange w:id="201" w:author="Elisa Kerschbaumer" w:date="2023-10-11T19:27:00Z">
            <w:rPr>
              <w:rStyle w:val="eop"/>
              <w:rFonts w:ascii="Calibri Light" w:hAnsi="Calibri Light" w:cs="Calibri Light"/>
              <w:color w:val="333333"/>
              <w:shd w:val="clear" w:color="auto" w:fill="FFFFFF"/>
            </w:rPr>
          </w:rPrChange>
        </w:rPr>
      </w:pPr>
      <w:r>
        <w:rPr>
          <w:rStyle w:val="normaltextrun"/>
          <w:rFonts w:ascii="Calibri Light" w:hAnsi="Calibri Light" w:cs="Calibri Light"/>
          <w:color w:val="333333"/>
          <w:shd w:val="clear" w:color="auto" w:fill="FFFFFF"/>
          <w:lang w:val="en-US"/>
        </w:rPr>
        <w:t>Status of compliance with the obligations as described in FSA (EIT/EU co-branding, IPRs, ethics, commercial agreement, information obligations etc.).</w:t>
      </w:r>
      <w:r>
        <w:rPr>
          <w:rStyle w:val="eop"/>
          <w:rFonts w:ascii="Calibri Light" w:hAnsi="Calibri Light" w:cs="Calibri Light"/>
          <w:color w:val="333333"/>
          <w:shd w:val="clear" w:color="auto" w:fill="FFFFFF"/>
        </w:rPr>
        <w:t> </w:t>
      </w:r>
    </w:p>
    <w:p w14:paraId="6A404DD9" w14:textId="46A943D0" w:rsidR="00830964" w:rsidRPr="004E2323" w:rsidRDefault="00830964">
      <w:pPr>
        <w:pStyle w:val="ListParagraph"/>
        <w:numPr>
          <w:ilvl w:val="0"/>
          <w:numId w:val="32"/>
        </w:numPr>
        <w:spacing w:line="276" w:lineRule="auto"/>
        <w:jc w:val="both"/>
        <w:rPr>
          <w:rStyle w:val="eop"/>
          <w:rFonts w:ascii="Calibri Light" w:hAnsi="Calibri Light" w:cs="Calibri Light"/>
          <w:color w:val="333333"/>
        </w:rPr>
        <w:pPrChange w:id="202" w:author="Elisa Kerschbaumer" w:date="2023-10-11T19:27:00Z">
          <w:pPr>
            <w:pStyle w:val="ListParagraph"/>
            <w:spacing w:line="276" w:lineRule="auto"/>
            <w:jc w:val="both"/>
          </w:pPr>
        </w:pPrChange>
      </w:pPr>
      <w:r w:rsidRPr="551CEE23">
        <w:rPr>
          <w:rStyle w:val="normaltextrun"/>
          <w:rFonts w:ascii="Calibri Light" w:hAnsi="Calibri Light" w:cs="Calibri Light"/>
          <w:color w:val="333333"/>
          <w:lang w:val="en-US"/>
        </w:rPr>
        <w:t>Status of fulfillment of all legal requirements of all partners.</w:t>
      </w:r>
      <w:r w:rsidRPr="551CEE23">
        <w:rPr>
          <w:rStyle w:val="eop"/>
          <w:rFonts w:ascii="Calibri Light" w:hAnsi="Calibri Light" w:cs="Calibri Light"/>
          <w:color w:val="333333"/>
        </w:rPr>
        <w:t> </w:t>
      </w:r>
    </w:p>
    <w:p w14:paraId="4453148C" w14:textId="5EDE1379" w:rsidR="00AC4851" w:rsidRPr="004E2323" w:rsidRDefault="003F3E8A" w:rsidP="551CEE23">
      <w:pPr>
        <w:pStyle w:val="ListParagraph"/>
        <w:numPr>
          <w:ilvl w:val="0"/>
          <w:numId w:val="34"/>
        </w:numPr>
        <w:spacing w:line="276" w:lineRule="auto"/>
        <w:jc w:val="both"/>
        <w:rPr>
          <w:rStyle w:val="normaltextrun"/>
          <w:rFonts w:ascii="Calibri Light" w:hAnsi="Calibri Light" w:cs="Calibri Light"/>
          <w:color w:val="333333"/>
          <w:lang w:val="en-US"/>
        </w:rPr>
      </w:pPr>
      <w:r w:rsidRPr="551CEE23">
        <w:t>Financial Review</w:t>
      </w:r>
      <w:r w:rsidR="00830964">
        <w:t xml:space="preserve"> with one subquestion</w:t>
      </w:r>
      <w:r w:rsidR="00830964" w:rsidRPr="551CEE23">
        <w:t xml:space="preserve"> “</w:t>
      </w:r>
      <w:r w:rsidR="00830964" w:rsidRPr="551CEE23">
        <w:rPr>
          <w:rStyle w:val="normaltextrun"/>
          <w:rFonts w:ascii="Calibri Light" w:hAnsi="Calibri Light" w:cs="Calibri Light"/>
          <w:color w:val="333333"/>
          <w:lang w:val="en-US"/>
        </w:rPr>
        <w:t>Budget realisation</w:t>
      </w:r>
      <w:r w:rsidR="00830964">
        <w:rPr>
          <w:rStyle w:val="normaltextrun"/>
          <w:rFonts w:ascii="Calibri Light" w:hAnsi="Calibri Light" w:cs="Calibri Light"/>
          <w:color w:val="333333"/>
          <w:shd w:val="clear" w:color="auto" w:fill="FFFFFF"/>
          <w:lang w:val="en-US"/>
        </w:rPr>
        <w:t xml:space="preserve"> compared to the financial forecast.”</w:t>
      </w:r>
    </w:p>
    <w:p w14:paraId="0D62F59C" w14:textId="748FD58F" w:rsidR="003F3E8A" w:rsidRPr="004E2323" w:rsidRDefault="003F3E8A" w:rsidP="551CEE23">
      <w:pPr>
        <w:pStyle w:val="ListParagraph"/>
        <w:spacing w:line="276" w:lineRule="auto"/>
        <w:jc w:val="both"/>
      </w:pPr>
      <w:r>
        <w:t xml:space="preserve">Project Manager put the </w:t>
      </w:r>
      <w:r w:rsidR="00830964">
        <w:t>comments for each subquestions</w:t>
      </w:r>
    </w:p>
    <w:p w14:paraId="51E52361" w14:textId="7FDD0F9E" w:rsidR="0017691F" w:rsidRPr="0065783F" w:rsidRDefault="0017691F" w:rsidP="0065783F">
      <w:pPr>
        <w:pStyle w:val="ListParagraph"/>
        <w:numPr>
          <w:ilvl w:val="0"/>
          <w:numId w:val="34"/>
        </w:numPr>
        <w:spacing w:line="276" w:lineRule="auto"/>
        <w:jc w:val="both"/>
        <w:rPr>
          <w:bCs/>
        </w:rPr>
      </w:pPr>
      <w:r w:rsidRPr="0065783F">
        <w:rPr>
          <w:bCs/>
        </w:rPr>
        <w:t>Final Assessment</w:t>
      </w:r>
      <w:r w:rsidR="00844ED8" w:rsidRPr="0065783F">
        <w:rPr>
          <w:bCs/>
        </w:rPr>
        <w:t xml:space="preserve">: the project manager should select </w:t>
      </w:r>
      <w:r w:rsidR="00853C6D" w:rsidRPr="0065783F">
        <w:rPr>
          <w:bCs/>
        </w:rPr>
        <w:t xml:space="preserve">the color icon of each above part </w:t>
      </w:r>
    </w:p>
    <w:tbl>
      <w:tblPr>
        <w:tblW w:w="949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3"/>
        <w:gridCol w:w="6595"/>
      </w:tblGrid>
      <w:tr w:rsidR="00F46808" w:rsidRPr="00F17ADB" w14:paraId="500C470E" w14:textId="77777777" w:rsidTr="00F46808">
        <w:trPr>
          <w:trHeight w:val="270"/>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5337487" w14:textId="77777777" w:rsidR="00F46808" w:rsidRPr="00F17ADB" w:rsidRDefault="00F46808">
            <w:pPr>
              <w:jc w:val="center"/>
              <w:textAlignment w:val="baseline"/>
              <w:rPr>
                <w:rFonts w:ascii="Segoe UI" w:hAnsi="Segoe UI" w:cs="Segoe UI"/>
                <w:szCs w:val="20"/>
                <w:lang w:eastAsia="en-GB"/>
              </w:rPr>
            </w:pP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20A4BD7" w14:textId="77777777" w:rsidR="00F46808" w:rsidRPr="00F17ADB" w:rsidRDefault="00F46808">
            <w:pPr>
              <w:jc w:val="center"/>
              <w:textAlignment w:val="baseline"/>
              <w:rPr>
                <w:rFonts w:ascii="Segoe UI" w:hAnsi="Segoe UI" w:cs="Segoe UI"/>
                <w:szCs w:val="20"/>
                <w:lang w:eastAsia="en-GB"/>
              </w:rPr>
            </w:pPr>
            <w:r w:rsidRPr="00F17ADB">
              <w:rPr>
                <w:rFonts w:cs="Calibri Light"/>
                <w:b/>
                <w:bCs/>
                <w:color w:val="333333"/>
                <w:szCs w:val="20"/>
                <w:lang w:val="en-US" w:eastAsia="en-GB"/>
              </w:rPr>
              <w:t>Flag </w:t>
            </w:r>
            <w:r w:rsidRPr="00F17ADB">
              <w:rPr>
                <w:rFonts w:cs="Calibri Light"/>
                <w:color w:val="333333"/>
                <w:szCs w:val="20"/>
                <w:lang w:eastAsia="en-GB"/>
              </w:rPr>
              <w:t> </w:t>
            </w:r>
          </w:p>
        </w:tc>
      </w:tr>
      <w:tr w:rsidR="00F46808" w:rsidRPr="00F17ADB" w14:paraId="61C48590" w14:textId="77777777" w:rsidTr="00F46808">
        <w:trPr>
          <w:trHeight w:val="135"/>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20EB6A9" w14:textId="77777777" w:rsidR="00F46808" w:rsidRPr="00F17ADB" w:rsidRDefault="00F46808">
            <w:pPr>
              <w:textAlignment w:val="baseline"/>
              <w:rPr>
                <w:rFonts w:ascii="Segoe UI" w:hAnsi="Segoe UI" w:cs="Segoe UI"/>
                <w:szCs w:val="20"/>
                <w:lang w:eastAsia="en-GB"/>
              </w:rPr>
            </w:pPr>
            <w:r w:rsidRPr="00F17ADB">
              <w:rPr>
                <w:rFonts w:cs="Calibri Light"/>
                <w:color w:val="333333"/>
                <w:szCs w:val="20"/>
                <w:lang w:val="en-US" w:eastAsia="en-GB"/>
              </w:rPr>
              <w:t>Technical review</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822B51" w14:textId="77777777" w:rsidR="00F46808" w:rsidRPr="00F17ADB" w:rsidRDefault="00F46808">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r w:rsidRPr="00F17ADB">
              <w:rPr>
                <w:rFonts w:cs="Calibri Light"/>
                <w:color w:val="333333"/>
                <w:szCs w:val="20"/>
                <w:highlight w:val="lightGray"/>
                <w:lang w:eastAsia="en-GB"/>
              </w:rPr>
              <w:t> </w:t>
            </w:r>
          </w:p>
        </w:tc>
      </w:tr>
      <w:tr w:rsidR="00F46808" w:rsidRPr="00F17ADB" w14:paraId="1E7996BD" w14:textId="77777777" w:rsidTr="00F46808">
        <w:trPr>
          <w:trHeight w:val="135"/>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44CC8E" w14:textId="77777777" w:rsidR="00F46808" w:rsidRPr="00F17ADB" w:rsidRDefault="00F46808">
            <w:pPr>
              <w:textAlignment w:val="baseline"/>
              <w:rPr>
                <w:rFonts w:ascii="Segoe UI" w:hAnsi="Segoe UI" w:cs="Segoe UI"/>
                <w:szCs w:val="20"/>
                <w:lang w:eastAsia="en-GB"/>
              </w:rPr>
            </w:pPr>
            <w:r w:rsidRPr="00F17ADB">
              <w:rPr>
                <w:rFonts w:cs="Calibri Light"/>
                <w:color w:val="333333"/>
                <w:szCs w:val="20"/>
                <w:lang w:val="en-US" w:eastAsia="en-GB"/>
              </w:rPr>
              <w:t>Compliance review</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96839AE" w14:textId="77777777" w:rsidR="00F46808" w:rsidRPr="00F17ADB" w:rsidRDefault="00F46808">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p>
        </w:tc>
      </w:tr>
      <w:tr w:rsidR="00F46808" w:rsidRPr="00F17ADB" w14:paraId="2FDB3F3D" w14:textId="77777777" w:rsidTr="00F46808">
        <w:trPr>
          <w:trHeight w:val="135"/>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99891EC" w14:textId="77777777" w:rsidR="00F46808" w:rsidRPr="00F17ADB" w:rsidRDefault="00F46808">
            <w:pPr>
              <w:textAlignment w:val="baseline"/>
              <w:rPr>
                <w:rFonts w:ascii="Segoe UI" w:hAnsi="Segoe UI" w:cs="Segoe UI"/>
                <w:szCs w:val="20"/>
                <w:lang w:eastAsia="en-GB"/>
              </w:rPr>
            </w:pPr>
            <w:r w:rsidRPr="00F17ADB">
              <w:rPr>
                <w:rFonts w:cs="Calibri Light"/>
                <w:color w:val="333333"/>
                <w:szCs w:val="20"/>
                <w:lang w:val="en-US" w:eastAsia="en-GB"/>
              </w:rPr>
              <w:t>Financial review</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D22EC98" w14:textId="77777777" w:rsidR="00F46808" w:rsidRPr="00F17ADB" w:rsidRDefault="00F46808">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p>
        </w:tc>
      </w:tr>
      <w:tr w:rsidR="00F46808" w:rsidRPr="00F17ADB" w14:paraId="6CE21431" w14:textId="77777777" w:rsidTr="00F46808">
        <w:trPr>
          <w:trHeight w:val="270"/>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15CD99" w14:textId="77777777" w:rsidR="00F46808" w:rsidRPr="00F17ADB" w:rsidRDefault="00F46808">
            <w:pPr>
              <w:textAlignment w:val="baseline"/>
              <w:rPr>
                <w:rFonts w:ascii="Segoe UI" w:hAnsi="Segoe UI" w:cs="Segoe UI"/>
                <w:szCs w:val="20"/>
                <w:lang w:eastAsia="en-GB"/>
              </w:rPr>
            </w:pPr>
            <w:r w:rsidRPr="00F17ADB">
              <w:rPr>
                <w:rFonts w:cs="Calibri Light"/>
                <w:color w:val="333333"/>
                <w:szCs w:val="20"/>
                <w:lang w:val="en-US" w:eastAsia="en-GB"/>
              </w:rPr>
              <w:t>Overall result </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7D102B" w14:textId="77777777" w:rsidR="00F46808" w:rsidRPr="00F17ADB" w:rsidRDefault="00F46808">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r>
              <w:rPr>
                <w:rFonts w:cs="Calibri Light"/>
                <w:color w:val="333333"/>
                <w:szCs w:val="20"/>
                <w:highlight w:val="lightGray"/>
                <w:shd w:val="clear" w:color="auto" w:fill="FFFF00"/>
                <w:lang w:val="en-US" w:eastAsia="en-GB"/>
              </w:rPr>
              <w:t>*</w:t>
            </w:r>
          </w:p>
        </w:tc>
      </w:tr>
    </w:tbl>
    <w:p w14:paraId="2FB2092F" w14:textId="387AAC5E" w:rsidR="00853C6D" w:rsidRDefault="00853C6D" w:rsidP="003F3E8A">
      <w:pPr>
        <w:spacing w:line="276" w:lineRule="auto"/>
        <w:jc w:val="both"/>
        <w:rPr>
          <w:bCs/>
        </w:rPr>
      </w:pPr>
    </w:p>
    <w:p w14:paraId="4BF509EB" w14:textId="1D8DFF1E" w:rsidR="007D4D6E" w:rsidRPr="007D4D6E" w:rsidRDefault="008355AE" w:rsidP="551CEE23">
      <w:pPr>
        <w:pStyle w:val="ListParagraph"/>
        <w:numPr>
          <w:ilvl w:val="0"/>
          <w:numId w:val="34"/>
        </w:numPr>
        <w:spacing w:line="276" w:lineRule="auto"/>
        <w:jc w:val="both"/>
        <w:rPr>
          <w:highlight w:val="cyan"/>
          <w:rPrChange w:id="203" w:author="Elisa Kerschbaumer" w:date="2023-10-11T19:30:00Z">
            <w:rPr>
              <w:bCs/>
            </w:rPr>
          </w:rPrChange>
        </w:rPr>
      </w:pPr>
      <w:r>
        <w:t>General Comments</w:t>
      </w:r>
      <w:r w:rsidR="007D4D6E">
        <w:t xml:space="preserve"> (this is a normal text box where the project manager can summarise the final outcomes of the review)</w:t>
      </w:r>
    </w:p>
    <w:p w14:paraId="7C127C10" w14:textId="601593F6" w:rsidR="008355AE" w:rsidRDefault="6AF9DC56" w:rsidP="551CEE23">
      <w:pPr>
        <w:pStyle w:val="ListParagraph"/>
        <w:numPr>
          <w:ilvl w:val="0"/>
          <w:numId w:val="34"/>
        </w:numPr>
        <w:spacing w:line="276" w:lineRule="auto"/>
        <w:jc w:val="both"/>
        <w:rPr>
          <w:highlight w:val="cyan"/>
        </w:rPr>
      </w:pPr>
      <w:r>
        <w:t xml:space="preserve">Conditions: </w:t>
      </w:r>
      <w:r w:rsidR="007D4D6E" w:rsidRPr="551CEE23">
        <w:t>here the project manager should be able to create one row per condition given and, for each one, specify the deadline by which it should be fulfilled.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69"/>
        <w:gridCol w:w="1875"/>
      </w:tblGrid>
      <w:tr w:rsidR="007D4D6E" w:rsidRPr="007D4D6E" w14:paraId="781DB1C6" w14:textId="77777777" w:rsidTr="551CEE23">
        <w:trPr>
          <w:trHeight w:val="285"/>
        </w:trPr>
        <w:tc>
          <w:tcPr>
            <w:tcW w:w="74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9BA8B8" w14:textId="77777777" w:rsidR="007D4D6E" w:rsidRPr="007D4D6E" w:rsidRDefault="007D4D6E" w:rsidP="007D4D6E">
            <w:pPr>
              <w:jc w:val="center"/>
              <w:textAlignment w:val="baseline"/>
              <w:rPr>
                <w:rFonts w:ascii="Segoe UI" w:hAnsi="Segoe UI" w:cs="Segoe UI"/>
                <w:sz w:val="18"/>
                <w:szCs w:val="18"/>
                <w:lang w:val="en-GB" w:eastAsia="en-GB"/>
              </w:rPr>
            </w:pPr>
            <w:r w:rsidRPr="551CEE23">
              <w:rPr>
                <w:rFonts w:ascii="Calibri Light" w:hAnsi="Calibri Light" w:cs="Calibri Light"/>
                <w:b/>
                <w:bCs/>
                <w:color w:val="333333"/>
                <w:sz w:val="22"/>
                <w:szCs w:val="22"/>
                <w:lang w:val="en-US" w:eastAsia="en-GB"/>
              </w:rPr>
              <w:lastRenderedPageBreak/>
              <w:t>Conditions </w:t>
            </w:r>
            <w:r w:rsidRPr="551CEE23">
              <w:rPr>
                <w:rFonts w:ascii="Calibri Light" w:hAnsi="Calibri Light" w:cs="Calibri Light"/>
                <w:color w:val="333333"/>
                <w:sz w:val="22"/>
                <w:szCs w:val="22"/>
                <w:lang w:val="en-GB" w:eastAsia="en-GB"/>
              </w:rPr>
              <w:t> </w:t>
            </w:r>
          </w:p>
        </w:tc>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A460AD" w14:textId="77777777" w:rsidR="007D4D6E" w:rsidRPr="007D4D6E" w:rsidRDefault="007D4D6E" w:rsidP="007D4D6E">
            <w:pPr>
              <w:jc w:val="center"/>
              <w:textAlignment w:val="baseline"/>
              <w:rPr>
                <w:rFonts w:ascii="Segoe UI" w:hAnsi="Segoe UI" w:cs="Segoe UI"/>
                <w:sz w:val="18"/>
                <w:szCs w:val="18"/>
                <w:lang w:val="en-GB" w:eastAsia="en-GB"/>
              </w:rPr>
            </w:pPr>
            <w:r w:rsidRPr="551CEE23">
              <w:rPr>
                <w:rFonts w:ascii="Calibri Light" w:hAnsi="Calibri Light" w:cs="Calibri Light"/>
                <w:sz w:val="20"/>
                <w:szCs w:val="20"/>
                <w:lang w:val="en-GB" w:eastAsia="en-GB"/>
              </w:rPr>
              <w:t> </w:t>
            </w:r>
            <w:r>
              <w:br/>
            </w:r>
            <w:r w:rsidRPr="551CEE23">
              <w:rPr>
                <w:rFonts w:ascii="Calibri Light" w:hAnsi="Calibri Light" w:cs="Calibri Light"/>
                <w:b/>
                <w:bCs/>
                <w:color w:val="333333"/>
                <w:sz w:val="22"/>
                <w:szCs w:val="22"/>
                <w:lang w:val="en-US" w:eastAsia="en-GB"/>
              </w:rPr>
              <w:t>Deadline </w:t>
            </w:r>
            <w:r w:rsidRPr="551CEE23">
              <w:rPr>
                <w:rFonts w:ascii="Calibri Light" w:hAnsi="Calibri Light" w:cs="Calibri Light"/>
                <w:color w:val="333333"/>
                <w:sz w:val="22"/>
                <w:szCs w:val="22"/>
                <w:lang w:val="en-GB" w:eastAsia="en-GB"/>
              </w:rPr>
              <w:t> </w:t>
            </w:r>
          </w:p>
        </w:tc>
      </w:tr>
      <w:tr w:rsidR="007D4D6E" w:rsidRPr="007D4D6E" w14:paraId="5272A4CF" w14:textId="77777777" w:rsidTr="551CEE23">
        <w:trPr>
          <w:trHeight w:val="135"/>
        </w:trPr>
        <w:tc>
          <w:tcPr>
            <w:tcW w:w="74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639EC8C" w14:textId="77777777" w:rsidR="007D4D6E" w:rsidRPr="007D4D6E" w:rsidRDefault="007D4D6E" w:rsidP="007D4D6E">
            <w:pP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c>
          <w:tcPr>
            <w:tcW w:w="1875" w:type="dxa"/>
            <w:tcBorders>
              <w:top w:val="single" w:sz="6" w:space="0" w:color="auto"/>
              <w:left w:val="single" w:sz="6" w:space="0" w:color="auto"/>
              <w:bottom w:val="single" w:sz="6" w:space="0" w:color="auto"/>
              <w:right w:val="single" w:sz="6" w:space="0" w:color="auto"/>
            </w:tcBorders>
            <w:shd w:val="clear" w:color="auto" w:fill="D6D6D6"/>
            <w:vAlign w:val="bottom"/>
            <w:hideMark/>
          </w:tcPr>
          <w:p w14:paraId="173474D4" w14:textId="77777777" w:rsidR="007D4D6E" w:rsidRPr="007D4D6E" w:rsidRDefault="007D4D6E" w:rsidP="007D4D6E">
            <w:pPr>
              <w:jc w:val="cente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r>
      <w:tr w:rsidR="007D4D6E" w:rsidRPr="007D4D6E" w14:paraId="4E9D8091" w14:textId="77777777" w:rsidTr="551CEE23">
        <w:trPr>
          <w:trHeight w:val="135"/>
        </w:trPr>
        <w:tc>
          <w:tcPr>
            <w:tcW w:w="74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3297118" w14:textId="77777777" w:rsidR="007D4D6E" w:rsidRPr="007D4D6E" w:rsidRDefault="007D4D6E" w:rsidP="007D4D6E">
            <w:pP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c>
          <w:tcPr>
            <w:tcW w:w="1875" w:type="dxa"/>
            <w:tcBorders>
              <w:top w:val="single" w:sz="6" w:space="0" w:color="auto"/>
              <w:left w:val="single" w:sz="6" w:space="0" w:color="auto"/>
              <w:bottom w:val="single" w:sz="6" w:space="0" w:color="auto"/>
              <w:right w:val="single" w:sz="6" w:space="0" w:color="auto"/>
            </w:tcBorders>
            <w:shd w:val="clear" w:color="auto" w:fill="D6D6D6"/>
            <w:vAlign w:val="bottom"/>
            <w:hideMark/>
          </w:tcPr>
          <w:p w14:paraId="37E45BAB" w14:textId="77777777" w:rsidR="007D4D6E" w:rsidRPr="007D4D6E" w:rsidRDefault="007D4D6E" w:rsidP="007D4D6E">
            <w:pPr>
              <w:jc w:val="cente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r>
      <w:tr w:rsidR="007D4D6E" w:rsidRPr="007D4D6E" w14:paraId="6BA001B1" w14:textId="77777777" w:rsidTr="551CEE23">
        <w:trPr>
          <w:trHeight w:val="135"/>
        </w:trPr>
        <w:tc>
          <w:tcPr>
            <w:tcW w:w="74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B5A2587" w14:textId="77777777" w:rsidR="007D4D6E" w:rsidRPr="007D4D6E" w:rsidRDefault="007D4D6E" w:rsidP="007D4D6E">
            <w:pP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c>
          <w:tcPr>
            <w:tcW w:w="1875" w:type="dxa"/>
            <w:tcBorders>
              <w:top w:val="single" w:sz="6" w:space="0" w:color="auto"/>
              <w:left w:val="single" w:sz="6" w:space="0" w:color="auto"/>
              <w:bottom w:val="single" w:sz="6" w:space="0" w:color="auto"/>
              <w:right w:val="single" w:sz="6" w:space="0" w:color="auto"/>
            </w:tcBorders>
            <w:shd w:val="clear" w:color="auto" w:fill="D6D6D6"/>
            <w:vAlign w:val="bottom"/>
            <w:hideMark/>
          </w:tcPr>
          <w:p w14:paraId="1C5E6045" w14:textId="77777777" w:rsidR="007D4D6E" w:rsidRPr="007D4D6E" w:rsidRDefault="007D4D6E" w:rsidP="007D4D6E">
            <w:pPr>
              <w:jc w:val="cente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r>
      <w:tr w:rsidR="007D4D6E" w:rsidRPr="007D4D6E" w14:paraId="2F3A16EB" w14:textId="77777777" w:rsidTr="551CEE23">
        <w:trPr>
          <w:trHeight w:val="285"/>
        </w:trPr>
        <w:tc>
          <w:tcPr>
            <w:tcW w:w="74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46DE034" w14:textId="77777777" w:rsidR="007D4D6E" w:rsidRPr="007D4D6E" w:rsidRDefault="007D4D6E" w:rsidP="007D4D6E">
            <w:pP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c>
          <w:tcPr>
            <w:tcW w:w="1875" w:type="dxa"/>
            <w:tcBorders>
              <w:top w:val="single" w:sz="6" w:space="0" w:color="auto"/>
              <w:left w:val="single" w:sz="6" w:space="0" w:color="auto"/>
              <w:bottom w:val="single" w:sz="6" w:space="0" w:color="auto"/>
              <w:right w:val="single" w:sz="6" w:space="0" w:color="auto"/>
            </w:tcBorders>
            <w:shd w:val="clear" w:color="auto" w:fill="D6D6D6"/>
            <w:vAlign w:val="bottom"/>
            <w:hideMark/>
          </w:tcPr>
          <w:p w14:paraId="363F234D" w14:textId="77777777" w:rsidR="007D4D6E" w:rsidRPr="007D4D6E" w:rsidRDefault="007D4D6E" w:rsidP="007D4D6E">
            <w:pPr>
              <w:textAlignment w:val="baseline"/>
              <w:rPr>
                <w:rFonts w:ascii="Segoe UI" w:hAnsi="Segoe UI" w:cs="Segoe UI"/>
                <w:sz w:val="18"/>
                <w:szCs w:val="18"/>
                <w:lang w:val="en-GB" w:eastAsia="en-GB"/>
              </w:rPr>
            </w:pPr>
            <w:r w:rsidRPr="551CEE23">
              <w:rPr>
                <w:rFonts w:ascii="Calibri Light" w:hAnsi="Calibri Light" w:cs="Calibri Light"/>
                <w:color w:val="333333"/>
                <w:sz w:val="22"/>
                <w:szCs w:val="22"/>
                <w:lang w:val="en-GB" w:eastAsia="en-GB"/>
              </w:rPr>
              <w:t> </w:t>
            </w:r>
          </w:p>
        </w:tc>
      </w:tr>
    </w:tbl>
    <w:p w14:paraId="42F3F8D5" w14:textId="77777777" w:rsidR="007D4D6E" w:rsidRPr="00AE75A3" w:rsidRDefault="007D4D6E" w:rsidP="551CEE23">
      <w:pPr>
        <w:pStyle w:val="ListParagraph"/>
        <w:spacing w:line="276" w:lineRule="auto"/>
        <w:jc w:val="both"/>
        <w:rPr>
          <w:highlight w:val="cyan"/>
        </w:rPr>
      </w:pPr>
    </w:p>
    <w:p w14:paraId="0DA5662C" w14:textId="1CDD533B" w:rsidR="006D7FCC" w:rsidRPr="00A7155D" w:rsidRDefault="00D55E6B" w:rsidP="551CEE23">
      <w:pPr>
        <w:pStyle w:val="ListParagraph"/>
        <w:numPr>
          <w:ilvl w:val="0"/>
          <w:numId w:val="34"/>
        </w:numPr>
        <w:spacing w:line="276" w:lineRule="auto"/>
        <w:jc w:val="both"/>
      </w:pPr>
      <w:r>
        <w:t>Recommendation for fast track</w:t>
      </w:r>
    </w:p>
    <w:p w14:paraId="41E8BB78" w14:textId="4EEDBFB9" w:rsidR="00A60D51" w:rsidRDefault="00A7155D" w:rsidP="003F3E8A">
      <w:pPr>
        <w:spacing w:line="276" w:lineRule="auto"/>
        <w:jc w:val="both"/>
        <w:rPr>
          <w:bCs/>
        </w:rPr>
      </w:pPr>
      <w:r>
        <w:rPr>
          <w:bCs/>
        </w:rPr>
        <w:t>T</w:t>
      </w:r>
      <w:r w:rsidR="00CE0D87" w:rsidRPr="00010FCE">
        <w:rPr>
          <w:bCs/>
        </w:rPr>
        <w:t>his s</w:t>
      </w:r>
      <w:r w:rsidR="00CE0D87">
        <w:rPr>
          <w:bCs/>
        </w:rPr>
        <w:t>ection s</w:t>
      </w:r>
      <w:r w:rsidR="00CE0D87" w:rsidRPr="00010FCE">
        <w:rPr>
          <w:bCs/>
        </w:rPr>
        <w:t xml:space="preserve">hould be editable only for the final report, here the </w:t>
      </w:r>
      <w:r w:rsidR="00CE0D87">
        <w:rPr>
          <w:bCs/>
        </w:rPr>
        <w:t>P</w:t>
      </w:r>
      <w:r w:rsidR="00CE0D87" w:rsidRPr="00010FCE">
        <w:rPr>
          <w:bCs/>
        </w:rPr>
        <w:t xml:space="preserve">roject </w:t>
      </w:r>
      <w:r w:rsidR="00CE0D87">
        <w:rPr>
          <w:bCs/>
        </w:rPr>
        <w:t>M</w:t>
      </w:r>
      <w:r w:rsidR="00CE0D87" w:rsidRPr="00010FCE">
        <w:rPr>
          <w:bCs/>
        </w:rPr>
        <w:t>anager should be able to tick yes/no and include some comments</w:t>
      </w:r>
      <w:r>
        <w:rPr>
          <w:bCs/>
        </w:rPr>
        <w:t>.</w:t>
      </w:r>
    </w:p>
    <w:p w14:paraId="21A0E196" w14:textId="77777777" w:rsidR="00E37EA7" w:rsidRDefault="00E37EA7" w:rsidP="003F3E8A">
      <w:pPr>
        <w:spacing w:line="276" w:lineRule="auto"/>
        <w:jc w:val="both"/>
        <w:rPr>
          <w:bCs/>
        </w:rPr>
      </w:pPr>
    </w:p>
    <w:p w14:paraId="6BFE41CF" w14:textId="77777777" w:rsidR="0017691F" w:rsidRDefault="0017691F" w:rsidP="003F3E8A">
      <w:pPr>
        <w:spacing w:line="276" w:lineRule="auto"/>
        <w:jc w:val="both"/>
        <w:rPr>
          <w:bCs/>
        </w:rPr>
      </w:pPr>
    </w:p>
    <w:p w14:paraId="5CA478A7" w14:textId="74D605E6" w:rsidR="00121727" w:rsidRDefault="00121727" w:rsidP="551CEE23">
      <w:pPr>
        <w:spacing w:line="276" w:lineRule="auto"/>
        <w:jc w:val="both"/>
      </w:pPr>
      <w:r>
        <w:t xml:space="preserve">The Project Leader should be notified when the assessment report is </w:t>
      </w:r>
      <w:r w:rsidR="001520DD">
        <w:t>available,</w:t>
      </w:r>
      <w:r>
        <w:t xml:space="preserve"> when the Project Manager submits an assessment report, the leader partner is able to consult it through customer center.</w:t>
      </w:r>
    </w:p>
    <w:p w14:paraId="3247B85A" w14:textId="285BD8DE" w:rsidR="007D4D6E" w:rsidRDefault="007D4D6E" w:rsidP="00121727">
      <w:pPr>
        <w:spacing w:line="276" w:lineRule="auto"/>
        <w:jc w:val="both"/>
      </w:pPr>
      <w:r>
        <w:t>The project manager can approving/rejecting/send back for modifications.</w:t>
      </w:r>
    </w:p>
    <w:p w14:paraId="09538CFB" w14:textId="77777777" w:rsidR="002931DE" w:rsidRDefault="002931DE" w:rsidP="00121727">
      <w:pPr>
        <w:spacing w:line="276" w:lineRule="auto"/>
        <w:jc w:val="both"/>
        <w:rPr>
          <w:bCs/>
        </w:rPr>
      </w:pPr>
    </w:p>
    <w:p w14:paraId="6A3C35D0" w14:textId="3CEC0ACF" w:rsidR="002931DE" w:rsidRDefault="00651DCB" w:rsidP="551CEE23">
      <w:pPr>
        <w:spacing w:line="276" w:lineRule="auto"/>
        <w:jc w:val="both"/>
      </w:pPr>
      <w:ins w:id="204" w:author="Elisa Kerschbaumer" w:date="2023-10-16T14:05:00Z">
        <w:r>
          <w:t>*</w:t>
        </w:r>
      </w:ins>
      <w:r w:rsidR="00562AA0">
        <w:t>If one of the indicate is in orange or red in assessment report, PMO registered on the CFP application form will be notified.</w:t>
      </w:r>
      <w:r w:rsidR="007D4D6E">
        <w:t>When something is red/orange the project manager should not be able to send the assessment report to the lead partner</w:t>
      </w:r>
      <w:r w:rsidR="00562AA0">
        <w:t>.</w:t>
      </w:r>
      <w:r w:rsidR="007D4D6E">
        <w:t xml:space="preserve"> The workflow should be the following: the project manager approves the report; if it’s white/green the report goes to the lead partner; if something is orange/red, the report goes to PMO and PMO should approve it before it can go to the lead partner.</w:t>
      </w:r>
    </w:p>
    <w:tbl>
      <w:tblPr>
        <w:tblW w:w="949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3"/>
        <w:gridCol w:w="6595"/>
      </w:tblGrid>
      <w:tr w:rsidR="00562AA0" w:rsidRPr="00F17ADB" w14:paraId="7E89D97F" w14:textId="77777777">
        <w:trPr>
          <w:trHeight w:val="270"/>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85C325B" w14:textId="77777777" w:rsidR="00562AA0" w:rsidRPr="00F17ADB" w:rsidRDefault="00562AA0">
            <w:pPr>
              <w:jc w:val="center"/>
              <w:textAlignment w:val="baseline"/>
              <w:rPr>
                <w:rFonts w:ascii="Segoe UI" w:hAnsi="Segoe UI" w:cs="Segoe UI"/>
                <w:szCs w:val="20"/>
                <w:lang w:eastAsia="en-GB"/>
              </w:rPr>
            </w:pP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404930B" w14:textId="77777777" w:rsidR="00562AA0" w:rsidRPr="00F17ADB" w:rsidRDefault="00562AA0">
            <w:pPr>
              <w:jc w:val="center"/>
              <w:textAlignment w:val="baseline"/>
              <w:rPr>
                <w:rFonts w:ascii="Segoe UI" w:hAnsi="Segoe UI" w:cs="Segoe UI"/>
                <w:szCs w:val="20"/>
                <w:lang w:eastAsia="en-GB"/>
              </w:rPr>
            </w:pPr>
            <w:r w:rsidRPr="00F17ADB">
              <w:rPr>
                <w:rFonts w:cs="Calibri Light"/>
                <w:b/>
                <w:bCs/>
                <w:color w:val="333333"/>
                <w:szCs w:val="20"/>
                <w:lang w:val="en-US" w:eastAsia="en-GB"/>
              </w:rPr>
              <w:t>Flag </w:t>
            </w:r>
            <w:r w:rsidRPr="00F17ADB">
              <w:rPr>
                <w:rFonts w:cs="Calibri Light"/>
                <w:color w:val="333333"/>
                <w:szCs w:val="20"/>
                <w:lang w:eastAsia="en-GB"/>
              </w:rPr>
              <w:t> </w:t>
            </w:r>
          </w:p>
        </w:tc>
      </w:tr>
      <w:tr w:rsidR="00562AA0" w:rsidRPr="00F17ADB" w14:paraId="0A8829B1" w14:textId="77777777">
        <w:trPr>
          <w:trHeight w:val="135"/>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69C870" w14:textId="77777777" w:rsidR="00562AA0" w:rsidRPr="00F17ADB" w:rsidRDefault="00562AA0">
            <w:pPr>
              <w:textAlignment w:val="baseline"/>
              <w:rPr>
                <w:rFonts w:ascii="Segoe UI" w:hAnsi="Segoe UI" w:cs="Segoe UI"/>
                <w:szCs w:val="20"/>
                <w:lang w:eastAsia="en-GB"/>
              </w:rPr>
            </w:pPr>
            <w:r w:rsidRPr="00F17ADB">
              <w:rPr>
                <w:rFonts w:cs="Calibri Light"/>
                <w:color w:val="333333"/>
                <w:szCs w:val="20"/>
                <w:lang w:val="en-US" w:eastAsia="en-GB"/>
              </w:rPr>
              <w:t>Technical review</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A3B285C" w14:textId="77777777" w:rsidR="00562AA0" w:rsidRPr="00F17ADB" w:rsidRDefault="00562AA0">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r w:rsidRPr="00F17ADB">
              <w:rPr>
                <w:rFonts w:cs="Calibri Light"/>
                <w:color w:val="333333"/>
                <w:szCs w:val="20"/>
                <w:highlight w:val="lightGray"/>
                <w:lang w:eastAsia="en-GB"/>
              </w:rPr>
              <w:t> </w:t>
            </w:r>
          </w:p>
        </w:tc>
      </w:tr>
      <w:tr w:rsidR="00562AA0" w:rsidRPr="00F17ADB" w14:paraId="7398D7A6" w14:textId="77777777">
        <w:trPr>
          <w:trHeight w:val="135"/>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4B41DBB" w14:textId="77777777" w:rsidR="00562AA0" w:rsidRPr="00F17ADB" w:rsidRDefault="00562AA0">
            <w:pPr>
              <w:textAlignment w:val="baseline"/>
              <w:rPr>
                <w:rFonts w:ascii="Segoe UI" w:hAnsi="Segoe UI" w:cs="Segoe UI"/>
                <w:szCs w:val="20"/>
                <w:lang w:eastAsia="en-GB"/>
              </w:rPr>
            </w:pPr>
            <w:r w:rsidRPr="00F17ADB">
              <w:rPr>
                <w:rFonts w:cs="Calibri Light"/>
                <w:color w:val="333333"/>
                <w:szCs w:val="20"/>
                <w:lang w:val="en-US" w:eastAsia="en-GB"/>
              </w:rPr>
              <w:t>Compliance review</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CE54BC7" w14:textId="77777777" w:rsidR="00562AA0" w:rsidRPr="00F17ADB" w:rsidRDefault="00562AA0">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p>
        </w:tc>
      </w:tr>
      <w:tr w:rsidR="00562AA0" w:rsidRPr="00F17ADB" w14:paraId="1B66AE4A" w14:textId="77777777">
        <w:trPr>
          <w:trHeight w:val="135"/>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995EAA6" w14:textId="77777777" w:rsidR="00562AA0" w:rsidRPr="00F17ADB" w:rsidRDefault="00562AA0">
            <w:pPr>
              <w:textAlignment w:val="baseline"/>
              <w:rPr>
                <w:rFonts w:ascii="Segoe UI" w:hAnsi="Segoe UI" w:cs="Segoe UI"/>
                <w:szCs w:val="20"/>
                <w:lang w:eastAsia="en-GB"/>
              </w:rPr>
            </w:pPr>
            <w:r w:rsidRPr="00F17ADB">
              <w:rPr>
                <w:rFonts w:cs="Calibri Light"/>
                <w:color w:val="333333"/>
                <w:szCs w:val="20"/>
                <w:lang w:val="en-US" w:eastAsia="en-GB"/>
              </w:rPr>
              <w:t>Financial review</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57B926" w14:textId="77777777" w:rsidR="00562AA0" w:rsidRPr="00F17ADB" w:rsidRDefault="00562AA0">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p>
        </w:tc>
      </w:tr>
      <w:tr w:rsidR="00562AA0" w:rsidRPr="00F17ADB" w14:paraId="01A62526" w14:textId="77777777">
        <w:trPr>
          <w:trHeight w:val="270"/>
        </w:trPr>
        <w:tc>
          <w:tcPr>
            <w:tcW w:w="290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D390B4C" w14:textId="77777777" w:rsidR="00562AA0" w:rsidRPr="00F17ADB" w:rsidRDefault="00562AA0">
            <w:pPr>
              <w:textAlignment w:val="baseline"/>
              <w:rPr>
                <w:rFonts w:ascii="Segoe UI" w:hAnsi="Segoe UI" w:cs="Segoe UI"/>
                <w:szCs w:val="20"/>
                <w:lang w:eastAsia="en-GB"/>
              </w:rPr>
            </w:pPr>
            <w:r w:rsidRPr="00F17ADB">
              <w:rPr>
                <w:rFonts w:cs="Calibri Light"/>
                <w:color w:val="333333"/>
                <w:szCs w:val="20"/>
                <w:lang w:val="en-US" w:eastAsia="en-GB"/>
              </w:rPr>
              <w:t>Overall result </w:t>
            </w:r>
            <w:r w:rsidRPr="00F17ADB">
              <w:rPr>
                <w:rFonts w:cs="Calibri Light"/>
                <w:color w:val="333333"/>
                <w:szCs w:val="20"/>
                <w:lang w:eastAsia="en-GB"/>
              </w:rPr>
              <w:t> </w:t>
            </w:r>
          </w:p>
        </w:tc>
        <w:tc>
          <w:tcPr>
            <w:tcW w:w="65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0734837" w14:textId="77777777" w:rsidR="00562AA0" w:rsidRPr="00F17ADB" w:rsidRDefault="00562AA0">
            <w:pPr>
              <w:jc w:val="center"/>
              <w:textAlignment w:val="baseline"/>
              <w:rPr>
                <w:rFonts w:ascii="Segoe UI" w:hAnsi="Segoe UI" w:cs="Segoe UI"/>
                <w:szCs w:val="20"/>
                <w:highlight w:val="lightGray"/>
                <w:lang w:eastAsia="en-GB"/>
              </w:rPr>
            </w:pPr>
            <w:r w:rsidRPr="00010FCE">
              <w:rPr>
                <w:rFonts w:cs="Calibri Light"/>
                <w:color w:val="333333"/>
                <w:szCs w:val="20"/>
                <w:highlight w:val="lightGray"/>
                <w:shd w:val="clear" w:color="auto" w:fill="FFFF00"/>
                <w:lang w:val="en-US" w:eastAsia="en-GB"/>
              </w:rPr>
              <w:t xml:space="preserve">Drop-down menu </w:t>
            </w:r>
            <w:r w:rsidRPr="00F17ADB">
              <w:rPr>
                <w:rFonts w:cs="Calibri Light"/>
                <w:color w:val="333333"/>
                <w:szCs w:val="20"/>
                <w:highlight w:val="lightGray"/>
                <w:shd w:val="clear" w:color="auto" w:fill="FFFF00"/>
                <w:lang w:val="en-US" w:eastAsia="en-GB"/>
              </w:rPr>
              <w:t>(green/white/orange/red)</w:t>
            </w:r>
            <w:del w:id="205" w:author="Elisa Kerschbaumer" w:date="2023-10-16T14:05:00Z">
              <w:r w:rsidDel="00651DCB">
                <w:rPr>
                  <w:rFonts w:cs="Calibri Light"/>
                  <w:color w:val="333333"/>
                  <w:szCs w:val="20"/>
                  <w:highlight w:val="lightGray"/>
                  <w:shd w:val="clear" w:color="auto" w:fill="FFFF00"/>
                  <w:lang w:val="en-US" w:eastAsia="en-GB"/>
                </w:rPr>
                <w:delText>*</w:delText>
              </w:r>
            </w:del>
          </w:p>
        </w:tc>
      </w:tr>
    </w:tbl>
    <w:p w14:paraId="36CED8B4" w14:textId="77777777" w:rsidR="00562AA0" w:rsidRPr="00121727" w:rsidRDefault="00562AA0" w:rsidP="00121727">
      <w:pPr>
        <w:spacing w:line="276" w:lineRule="auto"/>
        <w:jc w:val="both"/>
        <w:rPr>
          <w:bCs/>
        </w:rPr>
      </w:pPr>
    </w:p>
    <w:p w14:paraId="471BD34D" w14:textId="4BFDA0C0" w:rsidR="00A54703" w:rsidRDefault="00304DF6" w:rsidP="00E549A1">
      <w:pPr>
        <w:spacing w:line="276" w:lineRule="auto"/>
        <w:jc w:val="both"/>
        <w:rPr>
          <w:bCs/>
        </w:rPr>
      </w:pPr>
      <w:r>
        <w:rPr>
          <w:bCs/>
        </w:rPr>
        <w:t>Implementation of Use Case #5-2:</w:t>
      </w:r>
    </w:p>
    <w:p w14:paraId="3950E9CB" w14:textId="08323103" w:rsidR="00304DF6" w:rsidRDefault="00304DF6" w:rsidP="00304DF6">
      <w:pPr>
        <w:pStyle w:val="ListParagraph"/>
        <w:numPr>
          <w:ilvl w:val="0"/>
          <w:numId w:val="45"/>
        </w:numPr>
        <w:spacing w:line="276" w:lineRule="auto"/>
        <w:jc w:val="both"/>
        <w:rPr>
          <w:bCs/>
        </w:rPr>
      </w:pPr>
      <w:r>
        <w:rPr>
          <w:bCs/>
        </w:rPr>
        <w:t>Add a set of fields that represents the performance assessment. Add a new tab to the final activity report.</w:t>
      </w:r>
    </w:p>
    <w:p w14:paraId="13613478" w14:textId="41F52BB2" w:rsidR="00304DF6" w:rsidRDefault="00304DF6" w:rsidP="00304DF6">
      <w:pPr>
        <w:pStyle w:val="ListParagraph"/>
        <w:numPr>
          <w:ilvl w:val="0"/>
          <w:numId w:val="45"/>
        </w:numPr>
        <w:spacing w:line="276" w:lineRule="auto"/>
        <w:jc w:val="both"/>
        <w:rPr>
          <w:bCs/>
        </w:rPr>
      </w:pPr>
      <w:r>
        <w:rPr>
          <w:bCs/>
        </w:rPr>
        <w:t>The Performance Assessment Report tab has 6 sections and 1 sublist. “Assessment: Condition” subrecord is required and needed to be attached to the activity report.</w:t>
      </w:r>
    </w:p>
    <w:p w14:paraId="1A687FF4" w14:textId="77777777" w:rsidR="0067038E" w:rsidRPr="0067038E" w:rsidRDefault="0067038E" w:rsidP="0067038E">
      <w:pPr>
        <w:pStyle w:val="ListParagraph"/>
        <w:spacing w:line="276" w:lineRule="auto"/>
        <w:jc w:val="both"/>
        <w:rPr>
          <w:bCs/>
        </w:rPr>
      </w:pPr>
    </w:p>
    <w:p w14:paraId="75BB9B6E" w14:textId="088418E7" w:rsidR="00304DF6" w:rsidRPr="00304DF6" w:rsidRDefault="00304DF6" w:rsidP="00304DF6">
      <w:pPr>
        <w:spacing w:line="276" w:lineRule="auto"/>
        <w:jc w:val="both"/>
        <w:rPr>
          <w:bCs/>
        </w:rPr>
      </w:pPr>
      <w:r>
        <w:lastRenderedPageBreak/>
        <w:t xml:space="preserve">Alternative solution: Create </w:t>
      </w:r>
      <w:r w:rsidR="0067038E">
        <w:t>a separate custom record type that holds the performance assessment.</w:t>
      </w:r>
    </w:p>
    <w:p w14:paraId="13674179" w14:textId="044E4C00" w:rsidR="3669143F" w:rsidRDefault="3669143F" w:rsidP="551CEE23">
      <w:pPr>
        <w:pStyle w:val="Heading3"/>
        <w:spacing w:line="276" w:lineRule="auto"/>
        <w:jc w:val="both"/>
        <w:rPr>
          <w:sz w:val="28"/>
          <w:szCs w:val="28"/>
        </w:rPr>
      </w:pPr>
      <w:r w:rsidRPr="551CEE23">
        <w:rPr>
          <w:sz w:val="28"/>
          <w:szCs w:val="28"/>
        </w:rPr>
        <w:t xml:space="preserve">Use Case 6: After the closure of the project </w:t>
      </w:r>
    </w:p>
    <w:p w14:paraId="50DA73F8" w14:textId="4B0B019E" w:rsidR="68B55F73" w:rsidRDefault="68B55F73">
      <w:pPr>
        <w:spacing w:line="276" w:lineRule="auto"/>
        <w:ind w:left="862"/>
        <w:jc w:val="both"/>
        <w:rPr>
          <w:rFonts w:eastAsia="Arial" w:cs="Arial"/>
          <w:color w:val="D13438"/>
          <w:sz w:val="28"/>
          <w:szCs w:val="28"/>
          <w:lang w:val="en-US"/>
        </w:rPr>
        <w:pPrChange w:id="206" w:author="Liu, Naiwen Juliette" w:date="2023-10-23T11:41:00Z">
          <w:pPr/>
        </w:pPrChange>
      </w:pPr>
    </w:p>
    <w:p w14:paraId="5243D3E9" w14:textId="74705606" w:rsidR="3669143F" w:rsidRDefault="3669143F" w:rsidP="551CEE23">
      <w:pPr>
        <w:spacing w:line="276" w:lineRule="auto"/>
        <w:jc w:val="both"/>
        <w:rPr>
          <w:lang w:val="en-US"/>
        </w:rPr>
      </w:pPr>
      <w:r w:rsidRPr="551CEE23">
        <w:t xml:space="preserve">Once the project is close, all the tabs on application form will be </w:t>
      </w:r>
      <w:r w:rsidR="7641A316" w:rsidRPr="551CEE23">
        <w:t>frozen</w:t>
      </w:r>
      <w:r w:rsidRPr="551CEE23">
        <w:t>. Partners can only create the KPI in a specific part. A new tab will appear with all the KPI type and necessary information (KPI record).</w:t>
      </w:r>
    </w:p>
    <w:p w14:paraId="56DF4147" w14:textId="43111A75" w:rsidR="68B55F73" w:rsidRDefault="68B55F73">
      <w:pPr>
        <w:spacing w:line="276" w:lineRule="auto"/>
        <w:ind w:left="862"/>
        <w:jc w:val="both"/>
        <w:rPr>
          <w:lang w:val="en-US"/>
        </w:rPr>
        <w:pPrChange w:id="207" w:author="Liu, Naiwen Juliette" w:date="2023-10-23T11:41:00Z">
          <w:pPr/>
        </w:pPrChange>
      </w:pPr>
    </w:p>
    <w:p w14:paraId="3C928B0A" w14:textId="1998B286" w:rsidR="3669143F" w:rsidRDefault="3669143F" w:rsidP="551CEE23">
      <w:pPr>
        <w:pStyle w:val="ListParagraph"/>
        <w:spacing w:line="276" w:lineRule="auto"/>
        <w:ind w:left="0"/>
        <w:jc w:val="both"/>
      </w:pPr>
      <w:r w:rsidRPr="551CEE23">
        <w:t>EITUM can unfrozen all the element in different tabs</w:t>
      </w:r>
    </w:p>
    <w:p w14:paraId="48D64E53" w14:textId="57C08585" w:rsidR="0067038E" w:rsidRDefault="0067038E" w:rsidP="0067038E">
      <w:pPr>
        <w:pStyle w:val="ListParagraph"/>
        <w:spacing w:line="276" w:lineRule="auto"/>
        <w:ind w:left="862"/>
        <w:jc w:val="both"/>
        <w:rPr>
          <w:rFonts w:eastAsia="Arial" w:cs="Arial"/>
          <w:color w:val="D13438"/>
          <w:u w:val="single"/>
        </w:rPr>
      </w:pPr>
    </w:p>
    <w:p w14:paraId="44D128BB" w14:textId="4E77E18F" w:rsidR="0067038E" w:rsidRDefault="0067038E" w:rsidP="0067038E">
      <w:pPr>
        <w:spacing w:line="276" w:lineRule="auto"/>
        <w:jc w:val="both"/>
        <w:rPr>
          <w:bCs/>
        </w:rPr>
      </w:pPr>
      <w:r>
        <w:rPr>
          <w:bCs/>
        </w:rPr>
        <w:t>Implementation of Use Case #6:</w:t>
      </w:r>
    </w:p>
    <w:p w14:paraId="1BD8D779" w14:textId="52909340" w:rsidR="0067038E" w:rsidRDefault="0067038E" w:rsidP="0067038E">
      <w:pPr>
        <w:pStyle w:val="ListParagraph"/>
        <w:numPr>
          <w:ilvl w:val="0"/>
          <w:numId w:val="46"/>
        </w:numPr>
        <w:spacing w:line="276" w:lineRule="auto"/>
        <w:jc w:val="both"/>
        <w:rPr>
          <w:bCs/>
        </w:rPr>
      </w:pPr>
      <w:r>
        <w:rPr>
          <w:bCs/>
        </w:rPr>
        <w:t>Only a specific KPI section on the online form is editable.</w:t>
      </w:r>
    </w:p>
    <w:p w14:paraId="0EB3100C" w14:textId="3312D952" w:rsidR="0067038E" w:rsidRPr="0067038E" w:rsidRDefault="0067038E" w:rsidP="0067038E">
      <w:pPr>
        <w:pStyle w:val="ListParagraph"/>
        <w:numPr>
          <w:ilvl w:val="0"/>
          <w:numId w:val="46"/>
        </w:numPr>
        <w:spacing w:line="276" w:lineRule="auto"/>
        <w:jc w:val="both"/>
        <w:rPr>
          <w:bCs/>
        </w:rPr>
      </w:pPr>
      <w:r>
        <w:rPr>
          <w:bCs/>
        </w:rPr>
        <w:t>Create a checkbox to indicate the fields and sections need to be editable on the online form. Or create a new status, so that EITUM can change the status temporarily to get inputs from partners after the CFP App is closed.</w:t>
      </w:r>
    </w:p>
    <w:p w14:paraId="4E6D2E45" w14:textId="77777777" w:rsidR="0067038E" w:rsidRDefault="0067038E" w:rsidP="0067038E">
      <w:pPr>
        <w:pStyle w:val="ListParagraph"/>
        <w:spacing w:line="276" w:lineRule="auto"/>
        <w:ind w:left="862"/>
        <w:jc w:val="both"/>
        <w:rPr>
          <w:rFonts w:eastAsia="Arial" w:cs="Arial"/>
          <w:color w:val="D13438"/>
          <w:u w:val="single"/>
        </w:rPr>
      </w:pPr>
    </w:p>
    <w:p w14:paraId="12479EF6" w14:textId="77777777" w:rsidR="00047AA0" w:rsidRPr="006E0E74" w:rsidRDefault="00047AA0" w:rsidP="00C33547">
      <w:pPr>
        <w:pStyle w:val="Heading1"/>
      </w:pPr>
      <w:commentRangeStart w:id="208"/>
      <w:commentRangeStart w:id="209"/>
      <w:r w:rsidRPr="006E0E74">
        <w:t>Legacy reporting</w:t>
      </w:r>
      <w:commentRangeEnd w:id="208"/>
      <w:r w:rsidR="0087375F">
        <w:rPr>
          <w:rStyle w:val="CommentReference"/>
          <w:color w:val="auto"/>
        </w:rPr>
        <w:commentReference w:id="208"/>
      </w:r>
      <w:commentRangeEnd w:id="209"/>
      <w:r w:rsidR="000D655A">
        <w:rPr>
          <w:rStyle w:val="CommentReference"/>
          <w:color w:val="auto"/>
        </w:rPr>
        <w:commentReference w:id="209"/>
      </w:r>
    </w:p>
    <w:p w14:paraId="04BD5B2F" w14:textId="77777777" w:rsidR="007D5D49" w:rsidRDefault="007D5D49" w:rsidP="002D49B3">
      <w:pPr>
        <w:pStyle w:val="ListParagraph"/>
        <w:spacing w:line="276" w:lineRule="auto"/>
        <w:ind w:left="862"/>
        <w:jc w:val="both"/>
        <w:rPr>
          <w:bCs/>
        </w:rPr>
      </w:pPr>
    </w:p>
    <w:p w14:paraId="3EA91D34" w14:textId="68BCF9AE" w:rsidR="00970A4E" w:rsidRPr="00AE75A3" w:rsidRDefault="00970A4E" w:rsidP="551CEE23">
      <w:pPr>
        <w:spacing w:after="200" w:line="276" w:lineRule="auto"/>
        <w:jc w:val="both"/>
      </w:pPr>
      <w:r>
        <w:t>Project Leaders should be able to still do some reporting up until 5 years after the official project end. This reporting should be linked to some “legacy” KPIs – ie. some KPIs will have a submission deadline that goes after the project closure.</w:t>
      </w:r>
      <w:r w:rsidR="007D4D6E">
        <w:t xml:space="preserve"> Apart from KPIs we have also some kind of DEL – ie. the lead partner should be able to have a free text box and upload a document (not linked to any KPI).</w:t>
      </w:r>
    </w:p>
    <w:p w14:paraId="35044489" w14:textId="7DCFBEDB" w:rsidR="68B55F73" w:rsidRDefault="2F597BBD" w:rsidP="551CEE23">
      <w:pPr>
        <w:spacing w:after="200" w:line="276" w:lineRule="auto"/>
        <w:jc w:val="both"/>
      </w:pPr>
      <w:r w:rsidRPr="551CEE23">
        <w:t xml:space="preserve">Once the project is closed,all the tabs should be frozen. A new tab will be appeared for partners.  the KPI is </w:t>
      </w:r>
      <w:r w:rsidR="0067038E" w:rsidRPr="551CEE23">
        <w:t>a</w:t>
      </w:r>
      <w:r w:rsidRPr="551CEE23">
        <w:t>vailable for them, all type</w:t>
      </w:r>
      <w:r w:rsidR="0067038E" w:rsidRPr="551CEE23">
        <w:t>s</w:t>
      </w:r>
      <w:r w:rsidRPr="551CEE23">
        <w:t xml:space="preserve"> of KPIs are seletable. (only on customer center)  </w:t>
      </w:r>
    </w:p>
    <w:p w14:paraId="78D23A64" w14:textId="1582857B" w:rsidR="00970A4E" w:rsidRPr="00AE75A3" w:rsidRDefault="00970A4E" w:rsidP="551CEE23">
      <w:pPr>
        <w:spacing w:after="200" w:line="276" w:lineRule="auto"/>
        <w:jc w:val="both"/>
      </w:pPr>
      <w:r>
        <w:t>The system should regularly notify (for example once a year) the Project Leader and the Project Manager in the Thematic Area about these pending</w:t>
      </w:r>
      <w:r w:rsidR="30742096">
        <w:t xml:space="preserve">. </w:t>
      </w:r>
      <w:r>
        <w:t>KPIs</w:t>
      </w:r>
      <w:r w:rsidR="0087375F">
        <w:t xml:space="preserve"> Pending will mean that there is a KPI (with its due date) which appears as not submitted.</w:t>
      </w:r>
    </w:p>
    <w:p w14:paraId="3416FAC0" w14:textId="02BE955D" w:rsidR="00970A4E" w:rsidRPr="00141039" w:rsidRDefault="00970A4E" w:rsidP="551CEE23">
      <w:pPr>
        <w:spacing w:after="200" w:line="276" w:lineRule="auto"/>
        <w:ind w:left="142"/>
        <w:jc w:val="both"/>
      </w:pPr>
      <w:r>
        <w:t>The submission of these “legacy” KPIs</w:t>
      </w:r>
      <w:r w:rsidR="00EF6186">
        <w:t xml:space="preserve"> </w:t>
      </w:r>
      <w:r>
        <w:t xml:space="preserve">should follow the same logic of the KPIs submission (point 2.1): </w:t>
      </w:r>
      <w:r w:rsidRPr="551CEE23">
        <w:t xml:space="preserve">the main difference is the fact that the deadline is after the project is officially </w:t>
      </w:r>
      <w:r w:rsidR="00EF6186" w:rsidRPr="551CEE23">
        <w:t>close</w:t>
      </w:r>
      <w:r w:rsidR="2081F587" w:rsidRPr="551CEE23">
        <w:t>d</w:t>
      </w:r>
      <w:r w:rsidR="00EF6186" w:rsidRPr="551CEE23">
        <w:t>.</w:t>
      </w:r>
      <w:r w:rsidR="4620EC11" w:rsidRPr="551CEE23">
        <w:t xml:space="preserve"> </w:t>
      </w:r>
      <w:r w:rsidR="0087375F" w:rsidRPr="551CEE23">
        <w:t>Yes</w:t>
      </w:r>
      <w:r w:rsidR="0087375F">
        <w:t xml:space="preserve"> the main difference will be the fact that the submission deadline </w:t>
      </w:r>
      <w:r w:rsidR="0087375F">
        <w:lastRenderedPageBreak/>
        <w:t xml:space="preserve">is after the project closure. Some of these KPIs will be </w:t>
      </w:r>
      <w:r w:rsidR="755031C1">
        <w:t>the same</w:t>
      </w:r>
      <w:r w:rsidR="0087375F">
        <w:t xml:space="preserve"> we have for the “normal” reporting.</w:t>
      </w:r>
    </w:p>
    <w:p w14:paraId="65525F70" w14:textId="753E467B" w:rsidR="003B6B12" w:rsidRDefault="00A8613B" w:rsidP="00A8613B">
      <w:r>
        <w:t>In all the project, all the KPI should be put in before the end date of project</w:t>
      </w:r>
      <w:r w:rsidR="00156827">
        <w:t xml:space="preserve">. </w:t>
      </w:r>
      <w:r w:rsidR="002609B7">
        <w:t xml:space="preserve">Once the project is closed, the </w:t>
      </w:r>
      <w:r w:rsidR="009F66AC">
        <w:t xml:space="preserve">system should </w:t>
      </w:r>
      <w:r w:rsidR="11B14F36">
        <w:t>forbid</w:t>
      </w:r>
      <w:r w:rsidR="009F66AC">
        <w:t xml:space="preserve"> partners to change the form</w:t>
      </w:r>
      <w:r w:rsidR="00CC74B8">
        <w:t>. The legacy reporting section should remain editable</w:t>
      </w:r>
      <w:r w:rsidR="0088661C">
        <w:t xml:space="preserve"> and in that </w:t>
      </w:r>
      <w:r w:rsidR="500C38E7">
        <w:t>section,</w:t>
      </w:r>
      <w:r w:rsidR="0088661C">
        <w:t xml:space="preserve"> it should be possible to add new KPIs (it should be possible, from a drop-down menu) to select any of the KPIs we have (not only the ones linked to the original CFP).</w:t>
      </w:r>
    </w:p>
    <w:p w14:paraId="462F3CB1" w14:textId="77777777" w:rsidR="002609B7" w:rsidRDefault="002609B7" w:rsidP="00A8613B"/>
    <w:p w14:paraId="0570B57B" w14:textId="4E64A399" w:rsidR="0067038E" w:rsidRDefault="0067038E" w:rsidP="00A8613B">
      <w:r>
        <w:t>Implementation of Legacy Reporting:</w:t>
      </w:r>
    </w:p>
    <w:p w14:paraId="7E69C9FC" w14:textId="429CACC9" w:rsidR="0067038E" w:rsidRDefault="0067038E" w:rsidP="0067038E">
      <w:pPr>
        <w:pStyle w:val="ListParagraph"/>
        <w:numPr>
          <w:ilvl w:val="0"/>
          <w:numId w:val="47"/>
        </w:numPr>
      </w:pPr>
      <w:r>
        <w:t>Legacy Reporting KPI section is required to enable partners to add new KPIs.</w:t>
      </w:r>
    </w:p>
    <w:p w14:paraId="49F89936" w14:textId="67276C0E" w:rsidR="0067038E" w:rsidRDefault="0067038E" w:rsidP="0067038E">
      <w:pPr>
        <w:pStyle w:val="ListParagraph"/>
        <w:numPr>
          <w:ilvl w:val="0"/>
          <w:numId w:val="47"/>
        </w:numPr>
      </w:pPr>
      <w:r>
        <w:t xml:space="preserve">Saved </w:t>
      </w:r>
      <w:r w:rsidR="7B4A2FD2">
        <w:t>search-based</w:t>
      </w:r>
      <w:r>
        <w:t xml:space="preserve"> notification logic will be put in place for pending KPIs.</w:t>
      </w:r>
    </w:p>
    <w:p w14:paraId="614CD467" w14:textId="7EB396CE" w:rsidR="00406DEB" w:rsidRDefault="00F952CF" w:rsidP="00406DEB">
      <w:pPr>
        <w:pStyle w:val="Heading1"/>
        <w:rPr>
          <w:rFonts w:cs="Arial"/>
        </w:rPr>
      </w:pPr>
      <w:r w:rsidRPr="551CEE23">
        <w:rPr>
          <w:rFonts w:cs="Arial"/>
        </w:rPr>
        <w:t>High-Level Solution Proposal</w:t>
      </w:r>
    </w:p>
    <w:p w14:paraId="02539C68" w14:textId="28174060" w:rsidR="000D060B" w:rsidRPr="00406DEB" w:rsidRDefault="00DF6ECE" w:rsidP="5FF91D02">
      <w:pPr>
        <w:spacing w:after="160" w:line="259" w:lineRule="auto"/>
        <w:rPr>
          <w:rFonts w:cs="Arial"/>
        </w:rPr>
      </w:pPr>
      <w:r>
        <w:rPr>
          <w:rFonts w:cs="Arial"/>
        </w:rPr>
        <w:t xml:space="preserve">This customization will leverage NetSuite’s Journal Entry functionality to record the allocation and payments of grants which will be automated with a </w:t>
      </w:r>
      <w:r w:rsidR="00D61E3E">
        <w:rPr>
          <w:rFonts w:cs="Arial"/>
        </w:rPr>
        <w:t>SuiteScript</w:t>
      </w:r>
      <w:r>
        <w:rPr>
          <w:rFonts w:cs="Arial"/>
        </w:rPr>
        <w:t xml:space="preserve"> and custom records</w:t>
      </w:r>
      <w:r w:rsidR="00D61E3E">
        <w:rPr>
          <w:rFonts w:cs="Arial"/>
        </w:rPr>
        <w:t xml:space="preserve">. When either a Grant Payment record, or a Grant Allocation record is created, the script will automatically create a new Journal Entry record based on the amounts entered, and which record was created. </w:t>
      </w:r>
    </w:p>
    <w:tbl>
      <w:tblPr>
        <w:tblStyle w:val="GridTable4-Accent1"/>
        <w:tblW w:w="0" w:type="auto"/>
        <w:tblLook w:val="04A0" w:firstRow="1" w:lastRow="0" w:firstColumn="1" w:lastColumn="0" w:noHBand="0" w:noVBand="1"/>
      </w:tblPr>
      <w:tblGrid>
        <w:gridCol w:w="3116"/>
        <w:gridCol w:w="5951"/>
      </w:tblGrid>
      <w:tr w:rsidR="002154C5" w:rsidRPr="009B2083" w14:paraId="77CEC788" w14:textId="77777777" w:rsidTr="732F1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07F65B" w14:textId="220C1518" w:rsidR="002154C5" w:rsidRPr="009B2083" w:rsidRDefault="732F14A7" w:rsidP="000D060B">
            <w:pPr>
              <w:rPr>
                <w:rFonts w:cs="Arial"/>
              </w:rPr>
            </w:pPr>
            <w:r w:rsidRPr="732F14A7">
              <w:rPr>
                <w:rFonts w:cs="Arial"/>
              </w:rPr>
              <w:t>Solution Element</w:t>
            </w:r>
          </w:p>
        </w:tc>
        <w:tc>
          <w:tcPr>
            <w:tcW w:w="5951" w:type="dxa"/>
          </w:tcPr>
          <w:p w14:paraId="13EFF676" w14:textId="74287200" w:rsidR="002154C5" w:rsidRPr="009B2083" w:rsidRDefault="002154C5" w:rsidP="002154C5">
            <w:pPr>
              <w:jc w:val="center"/>
              <w:cnfStyle w:val="100000000000" w:firstRow="1" w:lastRow="0" w:firstColumn="0" w:lastColumn="0" w:oddVBand="0" w:evenVBand="0" w:oddHBand="0" w:evenHBand="0" w:firstRowFirstColumn="0" w:firstRowLastColumn="0" w:lastRowFirstColumn="0" w:lastRowLastColumn="0"/>
              <w:rPr>
                <w:rFonts w:cs="Arial"/>
              </w:rPr>
            </w:pPr>
            <w:r w:rsidRPr="732F14A7">
              <w:rPr>
                <w:rFonts w:cs="Arial"/>
              </w:rPr>
              <w:t>High-level description</w:t>
            </w:r>
          </w:p>
        </w:tc>
      </w:tr>
      <w:tr w:rsidR="00BE4774" w:rsidRPr="009B2083" w14:paraId="58F3A8AB" w14:textId="77777777" w:rsidTr="732F1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C65DE5" w14:textId="1B6C7235" w:rsidR="00BE4774" w:rsidRPr="009B2083" w:rsidRDefault="00BE4774" w:rsidP="00BE4774">
            <w:pPr>
              <w:rPr>
                <w:rFonts w:cs="Arial"/>
              </w:rPr>
            </w:pPr>
          </w:p>
        </w:tc>
        <w:tc>
          <w:tcPr>
            <w:tcW w:w="5951" w:type="dxa"/>
          </w:tcPr>
          <w:p w14:paraId="75EE7B0D" w14:textId="3A8054EF" w:rsidR="00BE4774" w:rsidRPr="00BE4774" w:rsidRDefault="00BE4774" w:rsidP="00BE477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Arial"/>
              </w:rPr>
            </w:pPr>
          </w:p>
        </w:tc>
      </w:tr>
      <w:tr w:rsidR="00BE4774" w:rsidRPr="009B2083" w14:paraId="6E9ED406" w14:textId="77777777" w:rsidTr="732F14A7">
        <w:tc>
          <w:tcPr>
            <w:cnfStyle w:val="001000000000" w:firstRow="0" w:lastRow="0" w:firstColumn="1" w:lastColumn="0" w:oddVBand="0" w:evenVBand="0" w:oddHBand="0" w:evenHBand="0" w:firstRowFirstColumn="0" w:firstRowLastColumn="0" w:lastRowFirstColumn="0" w:lastRowLastColumn="0"/>
            <w:tcW w:w="3116" w:type="dxa"/>
          </w:tcPr>
          <w:p w14:paraId="11461C81" w14:textId="6D09F3CC" w:rsidR="00BE4774" w:rsidRPr="009B2083" w:rsidRDefault="00BE4774" w:rsidP="00BE4774">
            <w:pPr>
              <w:rPr>
                <w:rFonts w:cs="Arial"/>
              </w:rPr>
            </w:pPr>
          </w:p>
        </w:tc>
        <w:tc>
          <w:tcPr>
            <w:tcW w:w="5951" w:type="dxa"/>
          </w:tcPr>
          <w:p w14:paraId="49C03ADC" w14:textId="560DDDFC" w:rsidR="00BE4774" w:rsidRPr="00DF6ECE" w:rsidRDefault="00BE4774" w:rsidP="00DF6EC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rPr>
            </w:pPr>
          </w:p>
        </w:tc>
      </w:tr>
      <w:tr w:rsidR="00DF6ECE" w:rsidRPr="009B2083" w14:paraId="15712752" w14:textId="77777777" w:rsidTr="732F1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EDCD6E" w14:textId="51AC524E" w:rsidR="00DF6ECE" w:rsidRPr="009B2083" w:rsidRDefault="00DF6ECE" w:rsidP="00DF6ECE">
            <w:pPr>
              <w:rPr>
                <w:rFonts w:cs="Arial"/>
              </w:rPr>
            </w:pPr>
          </w:p>
        </w:tc>
        <w:tc>
          <w:tcPr>
            <w:tcW w:w="5951" w:type="dxa"/>
          </w:tcPr>
          <w:p w14:paraId="1CEEEFC5" w14:textId="2ABA8C7D" w:rsidR="000A4447" w:rsidRPr="000A4447" w:rsidRDefault="000A4447" w:rsidP="00DF6EC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Arial"/>
              </w:rPr>
            </w:pPr>
          </w:p>
        </w:tc>
      </w:tr>
    </w:tbl>
    <w:p w14:paraId="5599499B" w14:textId="7D9DCF72" w:rsidR="008310C3" w:rsidRPr="009B2083" w:rsidRDefault="008310C3" w:rsidP="5FF91D02">
      <w:pPr>
        <w:pBdr>
          <w:top w:val="nil"/>
          <w:left w:val="nil"/>
          <w:bottom w:val="nil"/>
          <w:right w:val="nil"/>
          <w:between w:val="nil"/>
        </w:pBdr>
        <w:rPr>
          <w:rFonts w:cs="Arial"/>
        </w:rPr>
      </w:pPr>
    </w:p>
    <w:p w14:paraId="2A2C3AE8" w14:textId="7DDC9EBC" w:rsidR="00F267C1" w:rsidRPr="009B2083" w:rsidRDefault="00F267C1">
      <w:pPr>
        <w:pBdr>
          <w:top w:val="nil"/>
          <w:left w:val="nil"/>
          <w:bottom w:val="nil"/>
          <w:right w:val="nil"/>
          <w:between w:val="nil"/>
        </w:pBdr>
        <w:rPr>
          <w:rFonts w:cs="Arial"/>
        </w:rPr>
      </w:pPr>
    </w:p>
    <w:p w14:paraId="13C284F1" w14:textId="2872C1BB" w:rsidR="00F267C1" w:rsidRPr="009B2083" w:rsidRDefault="00F267C1">
      <w:pPr>
        <w:pBdr>
          <w:top w:val="nil"/>
          <w:left w:val="nil"/>
          <w:bottom w:val="nil"/>
          <w:right w:val="nil"/>
          <w:between w:val="nil"/>
        </w:pBdr>
        <w:rPr>
          <w:rFonts w:cs="Arial"/>
        </w:rPr>
      </w:pPr>
    </w:p>
    <w:p w14:paraId="557EF4E7" w14:textId="0286372F" w:rsidR="00F267C1" w:rsidRPr="009B2083" w:rsidRDefault="00F267C1">
      <w:pPr>
        <w:pBdr>
          <w:top w:val="nil"/>
          <w:left w:val="nil"/>
          <w:bottom w:val="nil"/>
          <w:right w:val="nil"/>
          <w:between w:val="nil"/>
        </w:pBdr>
        <w:rPr>
          <w:rFonts w:cs="Arial"/>
        </w:rPr>
      </w:pPr>
    </w:p>
    <w:p w14:paraId="21666F7C" w14:textId="77777777" w:rsidR="00F267C1" w:rsidRPr="009B2083" w:rsidRDefault="00F267C1">
      <w:pPr>
        <w:pBdr>
          <w:top w:val="nil"/>
          <w:left w:val="nil"/>
          <w:bottom w:val="nil"/>
          <w:right w:val="nil"/>
          <w:between w:val="nil"/>
        </w:pBdr>
        <w:rPr>
          <w:rFonts w:cs="Arial"/>
        </w:rPr>
      </w:pPr>
    </w:p>
    <w:sectPr w:rsidR="00F267C1" w:rsidRPr="009B2083" w:rsidSect="00F267C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laudia  Espiell" w:date="2023-10-23T09:36:00Z" w:initials="CE">
    <w:p w14:paraId="35E43DFA" w14:textId="77777777" w:rsidR="00B665E5" w:rsidRDefault="003560AB" w:rsidP="0016005D">
      <w:pPr>
        <w:pStyle w:val="CommentText"/>
      </w:pPr>
      <w:r>
        <w:rPr>
          <w:rStyle w:val="CommentReference"/>
        </w:rPr>
        <w:annotationRef/>
      </w:r>
      <w:r w:rsidR="00B665E5">
        <w:rPr>
          <w:highlight w:val="yellow"/>
          <w:lang w:val="es-ES"/>
        </w:rPr>
        <w:t>Anything link to minor or major changes is important. Anyhting linked to reporting can wait until february</w:t>
      </w:r>
    </w:p>
  </w:comment>
  <w:comment w:id="4" w:author="Claudia  Espiell" w:date="2023-10-23T09:37:00Z" w:initials="CE">
    <w:p w14:paraId="6112D91F" w14:textId="77777777" w:rsidR="00B665E5" w:rsidRDefault="00A3362E" w:rsidP="00D55714">
      <w:pPr>
        <w:pStyle w:val="CommentText"/>
      </w:pPr>
      <w:r>
        <w:rPr>
          <w:rStyle w:val="CommentReference"/>
        </w:rPr>
        <w:annotationRef/>
      </w:r>
      <w:r w:rsidR="00B665E5">
        <w:rPr>
          <w:highlight w:val="yellow"/>
          <w:lang w:val="es-ES"/>
        </w:rPr>
        <w:t>Use Case 1 &amp; 2 PRIO</w:t>
      </w:r>
      <w:r w:rsidR="00B665E5">
        <w:rPr>
          <w:highlight w:val="yellow"/>
          <w:lang w:val="es-ES"/>
        </w:rPr>
        <w:br/>
        <w:t xml:space="preserve">All Other Use Case Not Prio For Jan 23. We can survive if we have them in </w:t>
      </w:r>
      <w:r w:rsidR="00B665E5">
        <w:rPr>
          <w:b/>
          <w:bCs/>
          <w:highlight w:val="yellow"/>
          <w:lang w:val="es-ES"/>
        </w:rPr>
        <w:t>Feb23</w:t>
      </w:r>
    </w:p>
  </w:comment>
  <w:comment w:id="5" w:author="Claudia  Espiell" w:date="2023-10-23T09:44:00Z" w:initials="CE">
    <w:p w14:paraId="734C73F6" w14:textId="77777777" w:rsidR="003B4BEB" w:rsidRDefault="003B4BEB" w:rsidP="009909B3">
      <w:pPr>
        <w:pStyle w:val="CommentText"/>
      </w:pPr>
      <w:r>
        <w:rPr>
          <w:rStyle w:val="CommentReference"/>
        </w:rPr>
        <w:annotationRef/>
      </w:r>
      <w:r>
        <w:rPr>
          <w:lang w:val="es-ES"/>
        </w:rPr>
        <w:t xml:space="preserve">Legacy reporting the less urgent thing. Not in place right now. </w:t>
      </w:r>
    </w:p>
  </w:comment>
  <w:comment w:id="6" w:author="Elisa Kerschbaumer" w:date="2023-10-11T18:48:00Z" w:initials="EK">
    <w:p w14:paraId="71FF8656" w14:textId="329B552A" w:rsidR="00383317" w:rsidRDefault="00383317">
      <w:pPr>
        <w:pStyle w:val="CommentText"/>
      </w:pPr>
      <w:r>
        <w:rPr>
          <w:rStyle w:val="CommentReference"/>
        </w:rPr>
        <w:annotationRef/>
      </w:r>
      <w:r>
        <w:t>One note here: it should always be possible to have more than one project manager/PMO contact per project</w:t>
      </w:r>
    </w:p>
  </w:comment>
  <w:comment w:id="7" w:author="Elisa Kerschbaumer" w:date="2023-10-11T18:53:00Z" w:initials="EK">
    <w:p w14:paraId="097F60A6" w14:textId="77777777" w:rsidR="00383317" w:rsidRDefault="00383317">
      <w:pPr>
        <w:pStyle w:val="CommentText"/>
      </w:pPr>
      <w:r>
        <w:rPr>
          <w:rStyle w:val="CommentReference"/>
        </w:rPr>
        <w:annotationRef/>
      </w:r>
      <w:r>
        <w:t>As discussed during the call on 11 October, best would be if the textbox with comments appears for each section modified (in this way we oblige the lead partners to provide precise info for all changes)</w:t>
      </w:r>
    </w:p>
  </w:comment>
  <w:comment w:id="8" w:author="Elisa Kerschbaumer" w:date="2023-10-11T13:12:00Z" w:initials="EK">
    <w:p w14:paraId="49915A57" w14:textId="77777777" w:rsidR="007D4D6E" w:rsidRDefault="0087375F">
      <w:pPr>
        <w:pStyle w:val="CommentText"/>
      </w:pPr>
      <w:r>
        <w:rPr>
          <w:rStyle w:val="CommentReference"/>
        </w:rPr>
        <w:annotationRef/>
      </w:r>
      <w:r w:rsidR="007D4D6E">
        <w:t>Best would be if in the e-mail is present a link to NetSuite only. When entering it, it should be possible to see the "before and after the change" with the part changed in red</w:t>
      </w:r>
    </w:p>
  </w:comment>
  <w:comment w:id="9" w:author="Naajiyah Soobratty" w:date="2024-02-26T12:54:00Z" w:initials="NS">
    <w:p w14:paraId="3E6B28B0" w14:textId="195EDE17" w:rsidR="551CEE23" w:rsidRDefault="551CEE23">
      <w:pPr>
        <w:pStyle w:val="CommentText"/>
      </w:pPr>
      <w:r>
        <w:fldChar w:fldCharType="begin"/>
      </w:r>
      <w:r>
        <w:instrText xml:space="preserve"> HYPERLINK "mailto:swapna.l@erpsuccesspartners.com"</w:instrText>
      </w:r>
      <w:bookmarkStart w:id="10" w:name="_@_33669E0BC44B4446BAD0741A48CDD2C4Z"/>
      <w:r>
        <w:fldChar w:fldCharType="separate"/>
      </w:r>
      <w:bookmarkEnd w:id="10"/>
      <w:r w:rsidRPr="551CEE23">
        <w:rPr>
          <w:rStyle w:val="Mention"/>
          <w:noProof/>
        </w:rPr>
        <w:t>@Swapna Lazar</w:t>
      </w:r>
      <w:r>
        <w:fldChar w:fldCharType="end"/>
      </w:r>
      <w:r>
        <w:t xml:space="preserve"> Audit Log development already in place. To check if you can reuse.</w:t>
      </w:r>
      <w:r>
        <w:rPr>
          <w:rStyle w:val="CommentReference"/>
        </w:rPr>
        <w:annotationRef/>
      </w:r>
    </w:p>
  </w:comment>
  <w:comment w:id="11" w:author="Naajiyah Soobratty" w:date="2024-02-26T12:57:00Z" w:initials="NS">
    <w:p w14:paraId="02FB30E3" w14:textId="501B6E71" w:rsidR="551CEE23" w:rsidRDefault="551CEE23">
      <w:pPr>
        <w:pStyle w:val="CommentText"/>
      </w:pPr>
      <w:r>
        <w:t>Only store old versions of the section that has been changed and link it to the new version</w:t>
      </w:r>
      <w:r>
        <w:rPr>
          <w:rStyle w:val="CommentReference"/>
        </w:rPr>
        <w:annotationRef/>
      </w:r>
    </w:p>
  </w:comment>
  <w:comment w:id="44" w:author="Elisa Kerschbaumer" w:date="2023-10-11T19:00:00Z" w:initials="EK">
    <w:p w14:paraId="605000B2" w14:textId="385F50BC" w:rsidR="000F4DC0" w:rsidRDefault="000F4DC0">
      <w:pPr>
        <w:pStyle w:val="CommentText"/>
      </w:pPr>
      <w:r>
        <w:rPr>
          <w:rStyle w:val="CommentReference"/>
        </w:rPr>
        <w:annotationRef/>
      </w:r>
      <w:r>
        <w:t>As discussed during the call on 11 October, best would be if the textbox with comments appears for each section modified (in this way we oblige the lead partners to provide precise info for all changes)</w:t>
      </w:r>
    </w:p>
  </w:comment>
  <w:comment w:id="45" w:author="Naajiyah Soobratty" w:date="2024-02-26T13:07:00Z" w:initials="NS">
    <w:p w14:paraId="68F24AC7" w14:textId="48932FA2" w:rsidR="551CEE23" w:rsidRDefault="551CEE23">
      <w:pPr>
        <w:pStyle w:val="CommentText"/>
      </w:pPr>
      <w:r>
        <w:fldChar w:fldCharType="begin"/>
      </w:r>
      <w:r>
        <w:instrText xml:space="preserve"> HYPERLINK "mailto:swapna.l@erpsuccesspartners.com"</w:instrText>
      </w:r>
      <w:bookmarkStart w:id="46" w:name="_@_751CE72E423F4670AC34BB3898EF4B4AZ"/>
      <w:r>
        <w:fldChar w:fldCharType="separate"/>
      </w:r>
      <w:bookmarkEnd w:id="46"/>
      <w:r w:rsidRPr="551CEE23">
        <w:rPr>
          <w:rStyle w:val="Mention"/>
          <w:noProof/>
        </w:rPr>
        <w:t>@Swapna Lazar</w:t>
      </w:r>
      <w:r>
        <w:fldChar w:fldCharType="end"/>
      </w:r>
      <w:r>
        <w:t xml:space="preserve"> To add one field for Project Status</w:t>
      </w:r>
      <w:r>
        <w:rPr>
          <w:rStyle w:val="CommentReference"/>
        </w:rPr>
        <w:annotationRef/>
      </w:r>
    </w:p>
  </w:comment>
  <w:comment w:id="47" w:author="Naajiyah Soobratty" w:date="2024-02-26T13:14:00Z" w:initials="NS">
    <w:p w14:paraId="5BD41641" w14:textId="760C5C82" w:rsidR="551CEE23" w:rsidRDefault="551CEE23">
      <w:pPr>
        <w:pStyle w:val="CommentText"/>
      </w:pPr>
      <w:r>
        <w:t>Naajiyah to confirm with the client if Audit log can be used instead if the requirements is only to view the changes</w:t>
      </w:r>
      <w:r>
        <w:rPr>
          <w:rStyle w:val="CommentReference"/>
        </w:rPr>
        <w:annotationRef/>
      </w:r>
    </w:p>
  </w:comment>
  <w:comment w:id="49" w:author="Naajiyah Soobratty" w:date="2024-02-26T13:25:00Z" w:initials="NS">
    <w:p w14:paraId="76C0F129" w14:textId="7397C72B" w:rsidR="551CEE23" w:rsidRDefault="551CEE23">
      <w:pPr>
        <w:pStyle w:val="CommentText"/>
      </w:pPr>
      <w:r>
        <w:t>Use the CFP ID and add the version. For example 1.2-0001-10-00046 V1.0 then turn to 1.2-0001-10-00046 V1.1 for minor change and 1.2-0001-10-00046 V2.0 for major changes</w:t>
      </w:r>
      <w:r>
        <w:rPr>
          <w:rStyle w:val="CommentReference"/>
        </w:rPr>
        <w:annotationRef/>
      </w:r>
    </w:p>
  </w:comment>
  <w:comment w:id="196" w:author="Elisa Kerschbaumer" w:date="2023-11-10T16:07:00Z" w:initials="EK">
    <w:p w14:paraId="53CA69D1" w14:textId="77777777" w:rsidR="00F20577" w:rsidRDefault="00F20577" w:rsidP="001A6AE1">
      <w:pPr>
        <w:pStyle w:val="CommentText"/>
      </w:pPr>
      <w:r>
        <w:rPr>
          <w:rStyle w:val="CommentReference"/>
        </w:rPr>
        <w:annotationRef/>
      </w:r>
      <w:r>
        <w:t>Not sure if here we should also add the fact that the budget table in the activity report should be automatically populated based on the cost reports submitted by each partner</w:t>
      </w:r>
    </w:p>
  </w:comment>
  <w:comment w:id="208" w:author="Elisa Kerschbaumer" w:date="2023-10-11T13:12:00Z" w:initials="EK">
    <w:p w14:paraId="7EACF003" w14:textId="0E771479" w:rsidR="0087375F" w:rsidRDefault="0087375F">
      <w:pPr>
        <w:pStyle w:val="CommentText"/>
      </w:pPr>
      <w:r>
        <w:rPr>
          <w:rStyle w:val="CommentReference"/>
        </w:rPr>
        <w:annotationRef/>
      </w:r>
      <w:r>
        <w:t>Ideally this could go in a different tab, called legacy reporting (ie. we will have one tab for changes, one for reporting and on for legacy reporting</w:t>
      </w:r>
    </w:p>
  </w:comment>
  <w:comment w:id="209" w:author="Claudia  Espiell" w:date="2023-10-23T09:45:00Z" w:initials="CE">
    <w:p w14:paraId="0CE09BEF" w14:textId="77777777" w:rsidR="009C60E8" w:rsidRDefault="000D655A" w:rsidP="005B4141">
      <w:pPr>
        <w:pStyle w:val="CommentText"/>
      </w:pPr>
      <w:r>
        <w:rPr>
          <w:rStyle w:val="CommentReference"/>
        </w:rPr>
        <w:annotationRef/>
      </w:r>
      <w:r w:rsidR="009C60E8">
        <w:rPr>
          <w:lang w:val="es-ES"/>
        </w:rPr>
        <w:t>The only editable one. All other tabs can not be edited anymore. When they create an entry they should have a dropdown list to be able to select ANY of our created KPIs to select and a possibility to have a general kind of document as supporting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43DFA" w15:done="0"/>
  <w15:commentEx w15:paraId="6112D91F" w15:paraIdParent="35E43DFA" w15:done="0"/>
  <w15:commentEx w15:paraId="734C73F6" w15:paraIdParent="35E43DFA" w15:done="0"/>
  <w15:commentEx w15:paraId="71FF8656" w15:done="0"/>
  <w15:commentEx w15:paraId="097F60A6" w15:done="0"/>
  <w15:commentEx w15:paraId="49915A57" w15:done="0"/>
  <w15:commentEx w15:paraId="3E6B28B0" w15:paraIdParent="49915A57" w15:done="0"/>
  <w15:commentEx w15:paraId="02FB30E3" w15:done="0"/>
  <w15:commentEx w15:paraId="605000B2" w15:done="0"/>
  <w15:commentEx w15:paraId="68F24AC7" w15:paraIdParent="605000B2" w15:done="0"/>
  <w15:commentEx w15:paraId="5BD41641" w15:done="0"/>
  <w15:commentEx w15:paraId="76C0F129" w15:done="0"/>
  <w15:commentEx w15:paraId="53CA69D1" w15:done="0"/>
  <w15:commentEx w15:paraId="7EACF003" w15:done="0"/>
  <w15:commentEx w15:paraId="0CE09BEF" w15:paraIdParent="7EACF0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FFF541" w16cex:dateUtc="2023-10-23T07:36:00Z"/>
  <w16cex:commentExtensible w16cex:durableId="726808F7" w16cex:dateUtc="2023-10-23T07:37:00Z"/>
  <w16cex:commentExtensible w16cex:durableId="0FC33CBD" w16cex:dateUtc="2023-10-23T07:44:00Z"/>
  <w16cex:commentExtensible w16cex:durableId="7A578EC2" w16cex:dateUtc="2023-10-11T16:48:00Z"/>
  <w16cex:commentExtensible w16cex:durableId="17D6DE9A" w16cex:dateUtc="2023-10-11T16:53:00Z"/>
  <w16cex:commentExtensible w16cex:durableId="01C08BCE" w16cex:dateUtc="2023-10-11T11:12:00Z"/>
  <w16cex:commentExtensible w16cex:durableId="2C408702" w16cex:dateUtc="2024-02-26T08:54:00Z"/>
  <w16cex:commentExtensible w16cex:durableId="6A4B38A8" w16cex:dateUtc="2024-02-26T08:57:00Z"/>
  <w16cex:commentExtensible w16cex:durableId="6EAD911A" w16cex:dateUtc="2023-10-11T17:00:00Z"/>
  <w16cex:commentExtensible w16cex:durableId="7098B3DB" w16cex:dateUtc="2024-02-26T09:07:00Z"/>
  <w16cex:commentExtensible w16cex:durableId="6CE68F01" w16cex:dateUtc="2024-02-26T09:14:00Z"/>
  <w16cex:commentExtensible w16cex:durableId="10902C1D" w16cex:dateUtc="2024-02-26T09:25:00Z"/>
  <w16cex:commentExtensible w16cex:durableId="10D0D10D" w16cex:dateUtc="2023-11-10T15:07:00Z"/>
  <w16cex:commentExtensible w16cex:durableId="0240A953" w16cex:dateUtc="2023-10-11T11:12:00Z"/>
  <w16cex:commentExtensible w16cex:durableId="488AF35F" w16cex:dateUtc="2023-10-23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43DFA" w16cid:durableId="25FFF541"/>
  <w16cid:commentId w16cid:paraId="6112D91F" w16cid:durableId="726808F7"/>
  <w16cid:commentId w16cid:paraId="734C73F6" w16cid:durableId="0FC33CBD"/>
  <w16cid:commentId w16cid:paraId="71FF8656" w16cid:durableId="7A578EC2"/>
  <w16cid:commentId w16cid:paraId="097F60A6" w16cid:durableId="17D6DE9A"/>
  <w16cid:commentId w16cid:paraId="49915A57" w16cid:durableId="01C08BCE"/>
  <w16cid:commentId w16cid:paraId="3E6B28B0" w16cid:durableId="2C408702"/>
  <w16cid:commentId w16cid:paraId="02FB30E3" w16cid:durableId="6A4B38A8"/>
  <w16cid:commentId w16cid:paraId="605000B2" w16cid:durableId="6EAD911A"/>
  <w16cid:commentId w16cid:paraId="68F24AC7" w16cid:durableId="7098B3DB"/>
  <w16cid:commentId w16cid:paraId="5BD41641" w16cid:durableId="6CE68F01"/>
  <w16cid:commentId w16cid:paraId="76C0F129" w16cid:durableId="10902C1D"/>
  <w16cid:commentId w16cid:paraId="53CA69D1" w16cid:durableId="10D0D10D"/>
  <w16cid:commentId w16cid:paraId="7EACF003" w16cid:durableId="0240A953"/>
  <w16cid:commentId w16cid:paraId="0CE09BEF" w16cid:durableId="488AF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BCCDE" w14:textId="77777777" w:rsidR="003343BC" w:rsidRDefault="003343BC">
      <w:r>
        <w:separator/>
      </w:r>
    </w:p>
  </w:endnote>
  <w:endnote w:type="continuationSeparator" w:id="0">
    <w:p w14:paraId="0DC54A36" w14:textId="77777777" w:rsidR="003343BC" w:rsidRDefault="003343BC">
      <w:r>
        <w:continuationSeparator/>
      </w:r>
    </w:p>
  </w:endnote>
  <w:endnote w:type="continuationNotice" w:id="1">
    <w:p w14:paraId="33F332C8" w14:textId="77777777" w:rsidR="003343BC" w:rsidRDefault="0033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88E1" w14:textId="77777777" w:rsidR="008310C3" w:rsidRDefault="008310C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CF2A" w14:textId="77777777" w:rsidR="00F267C1" w:rsidRDefault="00F267C1" w:rsidP="00F267C1">
    <w:pPr>
      <w:spacing w:after="200"/>
      <w:rPr>
        <w:b/>
        <w:bCs/>
        <w:color w:val="808080" w:themeColor="background1" w:themeShade="80"/>
        <w:sz w:val="14"/>
        <w:szCs w:val="14"/>
      </w:rPr>
    </w:pPr>
  </w:p>
  <w:p w14:paraId="2242545C" w14:textId="24D4AE92" w:rsidR="00F267C1" w:rsidRPr="00F267C1" w:rsidRDefault="00F267C1" w:rsidP="00F267C1">
    <w:pPr>
      <w:spacing w:after="200"/>
      <w:rPr>
        <w:b/>
        <w:bCs/>
        <w:color w:val="808080" w:themeColor="background1" w:themeShade="80"/>
        <w:sz w:val="14"/>
        <w:szCs w:val="14"/>
      </w:rPr>
    </w:pPr>
    <w:r w:rsidRPr="00F267C1">
      <w:rPr>
        <w:b/>
        <w:bCs/>
        <w:color w:val="808080" w:themeColor="background1" w:themeShade="80"/>
        <w:sz w:val="14"/>
        <w:szCs w:val="14"/>
      </w:rPr>
      <w:t>Statement of Confidentiality</w:t>
    </w:r>
  </w:p>
  <w:p w14:paraId="65AB1E31" w14:textId="77777777" w:rsidR="00F267C1" w:rsidRPr="00F267C1" w:rsidRDefault="00F267C1" w:rsidP="00F267C1">
    <w:pPr>
      <w:pBdr>
        <w:top w:val="nil"/>
        <w:left w:val="nil"/>
        <w:bottom w:val="nil"/>
        <w:right w:val="nil"/>
        <w:between w:val="nil"/>
      </w:pBdr>
      <w:spacing w:after="160" w:line="259" w:lineRule="auto"/>
      <w:jc w:val="both"/>
      <w:rPr>
        <w:color w:val="808080" w:themeColor="background1" w:themeShade="80"/>
        <w:sz w:val="10"/>
        <w:szCs w:val="10"/>
      </w:rPr>
    </w:pPr>
    <w:r w:rsidRPr="00F267C1">
      <w:rPr>
        <w:color w:val="808080" w:themeColor="background1" w:themeShade="80"/>
        <w:sz w:val="10"/>
        <w:szCs w:val="10"/>
      </w:rPr>
      <w:t>This document contains proprietary and confidential information of ERP Success Partners INC., provided for the sole purpose of permitting the recipient to assess the information regarding the implementation of NetSuite and its related matters. In consideration of receipt of this document, the recipient agrees to maintain such information strictly confidential and is not to reproduce or otherwise disclose or distribute this information to any person outside of the group directly responsible for evaluation of its contents, without the express written permission of ERP Success Partners INC. Use or disclosure of this document in whole or in part for purposes other than the pursuit of a business relationship with ERP Success Partners INC. is expressly forbidden. Any recipient of this document who is unwilling to agree to these restrictions should return this document and other documents sent in addendum being the proprietary of ERP Success Partners INC. attached electronically or part of the appendices without reviewing the contents or making further distribution.  Review of this document shall constitute agreement to the restrictions stated above.</w:t>
    </w:r>
  </w:p>
  <w:p w14:paraId="70B236A8" w14:textId="77777777" w:rsidR="00F267C1" w:rsidRPr="00F267C1" w:rsidRDefault="00F267C1" w:rsidP="00F267C1">
    <w:pPr>
      <w:pBdr>
        <w:top w:val="nil"/>
        <w:left w:val="nil"/>
        <w:bottom w:val="nil"/>
        <w:right w:val="nil"/>
        <w:between w:val="nil"/>
      </w:pBdr>
      <w:spacing w:after="160" w:line="259" w:lineRule="auto"/>
      <w:jc w:val="both"/>
      <w:rPr>
        <w:color w:val="808080" w:themeColor="background1" w:themeShade="80"/>
        <w:sz w:val="10"/>
        <w:szCs w:val="10"/>
      </w:rPr>
    </w:pPr>
    <w:r w:rsidRPr="00F267C1">
      <w:rPr>
        <w:color w:val="808080" w:themeColor="background1" w:themeShade="80"/>
        <w:sz w:val="10"/>
        <w:szCs w:val="10"/>
      </w:rPr>
      <w:t>Prior to the execution and delivery of this Solution Design Document, the parties hereto shall have executed and delivered a Mutual Non-Disclosure Agreement. This Solution Design Document shall be subject to the Mutual Non-Disclosure Agreement, which shall prevail over any terms or conditions contained in any other documentation related to the mutual confidentiality obligations of the parties hereto.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6635B" w14:textId="77777777" w:rsidR="000C156B" w:rsidRDefault="000C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25C9" w14:textId="77777777" w:rsidR="003343BC" w:rsidRDefault="003343BC">
      <w:r>
        <w:separator/>
      </w:r>
    </w:p>
  </w:footnote>
  <w:footnote w:type="continuationSeparator" w:id="0">
    <w:p w14:paraId="447B80C2" w14:textId="77777777" w:rsidR="003343BC" w:rsidRDefault="003343BC">
      <w:r>
        <w:continuationSeparator/>
      </w:r>
    </w:p>
  </w:footnote>
  <w:footnote w:type="continuationNotice" w:id="1">
    <w:p w14:paraId="21ED9277" w14:textId="77777777" w:rsidR="003343BC" w:rsidRDefault="003343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3BC6" w14:textId="77777777" w:rsidR="008310C3" w:rsidRDefault="008310C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14FF" w14:textId="51A59250" w:rsidR="008310C3" w:rsidRDefault="00F952CF">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sidR="00AA43FD">
      <w:rPr>
        <w:rFonts w:ascii="Cambria" w:eastAsia="Cambria" w:hAnsi="Cambria" w:cs="Cambria"/>
        <w:b/>
        <w:noProof/>
        <w:color w:val="073763"/>
        <w:sz w:val="28"/>
        <w:szCs w:val="28"/>
      </w:rPr>
      <w:drawing>
        <wp:inline distT="114300" distB="114300" distL="114300" distR="114300" wp14:anchorId="77B82C89" wp14:editId="0D4ED540">
          <wp:extent cx="1683385" cy="362138"/>
          <wp:effectExtent l="0" t="0" r="0" b="6350"/>
          <wp:docPr id="13" name="Picture 13"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2.png" descr="A picture containing text&#10;&#10;Description automatically generated"/>
                  <pic:cNvPicPr preferRelativeResize="0"/>
                </pic:nvPicPr>
                <pic:blipFill>
                  <a:blip r:embed="rId1"/>
                  <a:srcRect/>
                  <a:stretch>
                    <a:fillRect/>
                  </a:stretch>
                </pic:blipFill>
                <pic:spPr>
                  <a:xfrm>
                    <a:off x="0" y="0"/>
                    <a:ext cx="2058906" cy="442922"/>
                  </a:xfrm>
                  <a:prstGeom prst="rect">
                    <a:avLst/>
                  </a:prstGeom>
                  <a:ln/>
                </pic:spPr>
              </pic:pic>
            </a:graphicData>
          </a:graphic>
        </wp:inline>
      </w:drawing>
    </w:r>
  </w:p>
  <w:p w14:paraId="1F4B336F" w14:textId="77777777" w:rsidR="008310C3" w:rsidRDefault="008310C3">
    <w:pPr>
      <w:pBdr>
        <w:top w:val="nil"/>
        <w:left w:val="nil"/>
        <w:bottom w:val="nil"/>
        <w:right w:val="nil"/>
        <w:between w:val="nil"/>
      </w:pBdr>
      <w:tabs>
        <w:tab w:val="right" w:pos="9340"/>
      </w:tabs>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986C" w14:textId="77777777" w:rsidR="008310C3" w:rsidRDefault="008310C3">
    <w:pPr>
      <w:pBdr>
        <w:top w:val="nil"/>
        <w:left w:val="nil"/>
        <w:bottom w:val="nil"/>
        <w:right w:val="nil"/>
        <w:between w:val="nil"/>
      </w:pBdr>
      <w:tabs>
        <w:tab w:val="center" w:pos="4680"/>
        <w:tab w:val="right" w:pos="9360"/>
      </w:tabs>
      <w:rPr>
        <w:color w:val="000000"/>
      </w:rPr>
    </w:pPr>
  </w:p>
</w:hdr>
</file>

<file path=word/intelligence.xml><?xml version="1.0" encoding="utf-8"?>
<int:Intelligence xmlns:int="http://schemas.microsoft.com/office/intelligence/2019/intelligence">
  <int:IntelligenceSettings/>
  <int:Manifest>
    <int:WordHash hashCode="NPBzoOPGiL/I/2" id="Ph4971DH"/>
  </int:Manifest>
  <int:Observations>
    <int:Content id="Ph4971D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C25"/>
    <w:multiLevelType w:val="hybridMultilevel"/>
    <w:tmpl w:val="BD88A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5937"/>
    <w:multiLevelType w:val="hybridMultilevel"/>
    <w:tmpl w:val="64FEC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57FF9"/>
    <w:multiLevelType w:val="hybridMultilevel"/>
    <w:tmpl w:val="6E96F5A4"/>
    <w:lvl w:ilvl="0" w:tplc="0C0A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4AF39AF"/>
    <w:multiLevelType w:val="hybridMultilevel"/>
    <w:tmpl w:val="6AF6BEFE"/>
    <w:lvl w:ilvl="0" w:tplc="6108F7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E12A2"/>
    <w:multiLevelType w:val="hybridMultilevel"/>
    <w:tmpl w:val="A0D0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A0E55"/>
    <w:multiLevelType w:val="hybridMultilevel"/>
    <w:tmpl w:val="C57C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4A13"/>
    <w:multiLevelType w:val="hybridMultilevel"/>
    <w:tmpl w:val="FCBE940C"/>
    <w:lvl w:ilvl="0" w:tplc="CA3636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C5D"/>
    <w:multiLevelType w:val="hybridMultilevel"/>
    <w:tmpl w:val="7A50F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B1F52"/>
    <w:multiLevelType w:val="hybridMultilevel"/>
    <w:tmpl w:val="64FEC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E038A4"/>
    <w:multiLevelType w:val="hybridMultilevel"/>
    <w:tmpl w:val="64F0D680"/>
    <w:lvl w:ilvl="0" w:tplc="CA3636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B3F8E"/>
    <w:multiLevelType w:val="hybridMultilevel"/>
    <w:tmpl w:val="B1F22B02"/>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8E6BF6"/>
    <w:multiLevelType w:val="hybridMultilevel"/>
    <w:tmpl w:val="0FE29D1A"/>
    <w:lvl w:ilvl="0" w:tplc="FFFFFFFF">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972142"/>
    <w:multiLevelType w:val="hybridMultilevel"/>
    <w:tmpl w:val="3BA80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BCD1026"/>
    <w:multiLevelType w:val="hybridMultilevel"/>
    <w:tmpl w:val="0912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E3AB8"/>
    <w:multiLevelType w:val="multilevel"/>
    <w:tmpl w:val="25A46392"/>
    <w:lvl w:ilvl="0">
      <w:start w:val="1"/>
      <w:numFmt w:val="decimal"/>
      <w:lvlText w:val="%1."/>
      <w:lvlJc w:val="left"/>
      <w:pPr>
        <w:ind w:left="1080" w:hanging="720"/>
      </w:pPr>
      <w:rPr>
        <w:rFonts w:hint="default"/>
      </w:rPr>
    </w:lvl>
    <w:lvl w:ilvl="1">
      <w:start w:val="1"/>
      <w:numFmt w:val="decimal"/>
      <w:isLgl/>
      <w:lvlText w:val="%1.%2"/>
      <w:lvlJc w:val="left"/>
      <w:pPr>
        <w:ind w:left="4341"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5" w15:restartNumberingAfterBreak="0">
    <w:nsid w:val="2DD7422C"/>
    <w:multiLevelType w:val="hybridMultilevel"/>
    <w:tmpl w:val="3B4A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3C7B9C"/>
    <w:multiLevelType w:val="hybridMultilevel"/>
    <w:tmpl w:val="64FEC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04124D"/>
    <w:multiLevelType w:val="hybridMultilevel"/>
    <w:tmpl w:val="6B0AE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66A4D89"/>
    <w:multiLevelType w:val="multilevel"/>
    <w:tmpl w:val="8382B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7B548A4"/>
    <w:multiLevelType w:val="hybridMultilevel"/>
    <w:tmpl w:val="01D248D6"/>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9A4F4B"/>
    <w:multiLevelType w:val="hybridMultilevel"/>
    <w:tmpl w:val="6A8298F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1B1682C"/>
    <w:multiLevelType w:val="hybridMultilevel"/>
    <w:tmpl w:val="3D30B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B02A1"/>
    <w:multiLevelType w:val="hybridMultilevel"/>
    <w:tmpl w:val="E36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B44EC"/>
    <w:multiLevelType w:val="hybridMultilevel"/>
    <w:tmpl w:val="48F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1756B3"/>
    <w:multiLevelType w:val="hybridMultilevel"/>
    <w:tmpl w:val="178E209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2435F"/>
    <w:multiLevelType w:val="hybridMultilevel"/>
    <w:tmpl w:val="904ACCB6"/>
    <w:lvl w:ilvl="0" w:tplc="6108F7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705F9"/>
    <w:multiLevelType w:val="hybridMultilevel"/>
    <w:tmpl w:val="64FEC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9B13D2"/>
    <w:multiLevelType w:val="hybridMultilevel"/>
    <w:tmpl w:val="2700B6D4"/>
    <w:lvl w:ilvl="0" w:tplc="1954149A">
      <w:start w:val="1"/>
      <w:numFmt w:val="decimal"/>
      <w:pStyle w:val="EITUM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0C0EF2"/>
    <w:multiLevelType w:val="hybridMultilevel"/>
    <w:tmpl w:val="50FA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542BF4"/>
    <w:multiLevelType w:val="hybridMultilevel"/>
    <w:tmpl w:val="FFFFFFFF"/>
    <w:lvl w:ilvl="0" w:tplc="FC2A5BBE">
      <w:start w:val="1"/>
      <w:numFmt w:val="decimal"/>
      <w:lvlText w:val="%1."/>
      <w:lvlJc w:val="left"/>
      <w:pPr>
        <w:ind w:left="720" w:hanging="360"/>
      </w:pPr>
    </w:lvl>
    <w:lvl w:ilvl="1" w:tplc="DD34B3AE">
      <w:start w:val="1"/>
      <w:numFmt w:val="lowerLetter"/>
      <w:lvlText w:val="%2."/>
      <w:lvlJc w:val="left"/>
      <w:pPr>
        <w:ind w:left="1440" w:hanging="360"/>
      </w:pPr>
    </w:lvl>
    <w:lvl w:ilvl="2" w:tplc="8800FBC4">
      <w:start w:val="1"/>
      <w:numFmt w:val="lowerRoman"/>
      <w:lvlText w:val="%3."/>
      <w:lvlJc w:val="right"/>
      <w:pPr>
        <w:ind w:left="2160" w:hanging="180"/>
      </w:pPr>
    </w:lvl>
    <w:lvl w:ilvl="3" w:tplc="3FE803B4">
      <w:start w:val="1"/>
      <w:numFmt w:val="decimal"/>
      <w:lvlText w:val="%4."/>
      <w:lvlJc w:val="left"/>
      <w:pPr>
        <w:ind w:left="2880" w:hanging="360"/>
      </w:pPr>
    </w:lvl>
    <w:lvl w:ilvl="4" w:tplc="6F161D68">
      <w:start w:val="1"/>
      <w:numFmt w:val="lowerLetter"/>
      <w:lvlText w:val="%5."/>
      <w:lvlJc w:val="left"/>
      <w:pPr>
        <w:ind w:left="3600" w:hanging="360"/>
      </w:pPr>
    </w:lvl>
    <w:lvl w:ilvl="5" w:tplc="821A9880">
      <w:start w:val="1"/>
      <w:numFmt w:val="lowerRoman"/>
      <w:lvlText w:val="%6."/>
      <w:lvlJc w:val="right"/>
      <w:pPr>
        <w:ind w:left="4320" w:hanging="180"/>
      </w:pPr>
    </w:lvl>
    <w:lvl w:ilvl="6" w:tplc="0002A704">
      <w:start w:val="1"/>
      <w:numFmt w:val="decimal"/>
      <w:lvlText w:val="%7."/>
      <w:lvlJc w:val="left"/>
      <w:pPr>
        <w:ind w:left="5040" w:hanging="360"/>
      </w:pPr>
    </w:lvl>
    <w:lvl w:ilvl="7" w:tplc="D93EB928">
      <w:start w:val="1"/>
      <w:numFmt w:val="lowerLetter"/>
      <w:lvlText w:val="%8."/>
      <w:lvlJc w:val="left"/>
      <w:pPr>
        <w:ind w:left="5760" w:hanging="360"/>
      </w:pPr>
    </w:lvl>
    <w:lvl w:ilvl="8" w:tplc="BF268522">
      <w:start w:val="1"/>
      <w:numFmt w:val="lowerRoman"/>
      <w:lvlText w:val="%9."/>
      <w:lvlJc w:val="right"/>
      <w:pPr>
        <w:ind w:left="6480" w:hanging="180"/>
      </w:pPr>
    </w:lvl>
  </w:abstractNum>
  <w:abstractNum w:abstractNumId="30" w15:restartNumberingAfterBreak="0">
    <w:nsid w:val="527D59CD"/>
    <w:multiLevelType w:val="hybridMultilevel"/>
    <w:tmpl w:val="D04ED5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93F11FA"/>
    <w:multiLevelType w:val="hybridMultilevel"/>
    <w:tmpl w:val="8EA4B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3D47DE7"/>
    <w:multiLevelType w:val="hybridMultilevel"/>
    <w:tmpl w:val="86CA9234"/>
    <w:lvl w:ilvl="0" w:tplc="CA3636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B30AA"/>
    <w:multiLevelType w:val="hybridMultilevel"/>
    <w:tmpl w:val="64FEC8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54565EF"/>
    <w:multiLevelType w:val="hybridMultilevel"/>
    <w:tmpl w:val="A942C84C"/>
    <w:lvl w:ilvl="0" w:tplc="B1AED4E6">
      <w:start w:val="1"/>
      <w:numFmt w:val="decimal"/>
      <w:lvlText w:val="%1."/>
      <w:lvlJc w:val="left"/>
      <w:pPr>
        <w:ind w:left="720" w:hanging="360"/>
      </w:pPr>
    </w:lvl>
    <w:lvl w:ilvl="1" w:tplc="2D8EF39E">
      <w:start w:val="1"/>
      <w:numFmt w:val="lowerLetter"/>
      <w:lvlText w:val="%2."/>
      <w:lvlJc w:val="left"/>
      <w:pPr>
        <w:ind w:left="1440" w:hanging="360"/>
      </w:pPr>
    </w:lvl>
    <w:lvl w:ilvl="2" w:tplc="9FAAB554">
      <w:start w:val="1"/>
      <w:numFmt w:val="lowerRoman"/>
      <w:lvlText w:val="%3."/>
      <w:lvlJc w:val="right"/>
      <w:pPr>
        <w:ind w:left="2160" w:hanging="180"/>
      </w:pPr>
    </w:lvl>
    <w:lvl w:ilvl="3" w:tplc="ECCC06E6">
      <w:start w:val="1"/>
      <w:numFmt w:val="decimal"/>
      <w:lvlText w:val="%4."/>
      <w:lvlJc w:val="left"/>
      <w:pPr>
        <w:ind w:left="2880" w:hanging="360"/>
      </w:pPr>
    </w:lvl>
    <w:lvl w:ilvl="4" w:tplc="01CADCC0">
      <w:start w:val="1"/>
      <w:numFmt w:val="lowerLetter"/>
      <w:lvlText w:val="%5."/>
      <w:lvlJc w:val="left"/>
      <w:pPr>
        <w:ind w:left="3600" w:hanging="360"/>
      </w:pPr>
    </w:lvl>
    <w:lvl w:ilvl="5" w:tplc="42A8ADCE">
      <w:start w:val="1"/>
      <w:numFmt w:val="lowerRoman"/>
      <w:lvlText w:val="%6."/>
      <w:lvlJc w:val="right"/>
      <w:pPr>
        <w:ind w:left="4320" w:hanging="180"/>
      </w:pPr>
    </w:lvl>
    <w:lvl w:ilvl="6" w:tplc="68ACE8F6">
      <w:start w:val="1"/>
      <w:numFmt w:val="decimal"/>
      <w:lvlText w:val="%7."/>
      <w:lvlJc w:val="left"/>
      <w:pPr>
        <w:ind w:left="5040" w:hanging="360"/>
      </w:pPr>
    </w:lvl>
    <w:lvl w:ilvl="7" w:tplc="BDE6AFFA">
      <w:start w:val="1"/>
      <w:numFmt w:val="lowerLetter"/>
      <w:lvlText w:val="%8."/>
      <w:lvlJc w:val="left"/>
      <w:pPr>
        <w:ind w:left="5760" w:hanging="360"/>
      </w:pPr>
    </w:lvl>
    <w:lvl w:ilvl="8" w:tplc="AC66641C">
      <w:start w:val="1"/>
      <w:numFmt w:val="lowerRoman"/>
      <w:lvlText w:val="%9."/>
      <w:lvlJc w:val="right"/>
      <w:pPr>
        <w:ind w:left="6480" w:hanging="180"/>
      </w:pPr>
    </w:lvl>
  </w:abstractNum>
  <w:abstractNum w:abstractNumId="35" w15:restartNumberingAfterBreak="0">
    <w:nsid w:val="66744E7D"/>
    <w:multiLevelType w:val="hybridMultilevel"/>
    <w:tmpl w:val="A3929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032981"/>
    <w:multiLevelType w:val="hybridMultilevel"/>
    <w:tmpl w:val="509C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8B43AE"/>
    <w:multiLevelType w:val="hybridMultilevel"/>
    <w:tmpl w:val="6EFA0B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F54A3B"/>
    <w:multiLevelType w:val="hybridMultilevel"/>
    <w:tmpl w:val="0D6AE882"/>
    <w:lvl w:ilvl="0" w:tplc="6108F7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E78B6"/>
    <w:multiLevelType w:val="hybridMultilevel"/>
    <w:tmpl w:val="64FEC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99B0303"/>
    <w:multiLevelType w:val="hybridMultilevel"/>
    <w:tmpl w:val="8E168974"/>
    <w:lvl w:ilvl="0" w:tplc="0C0A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1" w15:restartNumberingAfterBreak="0">
    <w:nsid w:val="7A3F09C1"/>
    <w:multiLevelType w:val="hybridMultilevel"/>
    <w:tmpl w:val="B0509CAE"/>
    <w:lvl w:ilvl="0" w:tplc="CA3636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6706EB"/>
    <w:multiLevelType w:val="hybridMultilevel"/>
    <w:tmpl w:val="D4F43D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695EED"/>
    <w:multiLevelType w:val="hybridMultilevel"/>
    <w:tmpl w:val="EB5E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84FD0"/>
    <w:multiLevelType w:val="hybridMultilevel"/>
    <w:tmpl w:val="4FC4A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E8A4D64"/>
    <w:multiLevelType w:val="hybridMultilevel"/>
    <w:tmpl w:val="F01C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02D82"/>
    <w:multiLevelType w:val="hybridMultilevel"/>
    <w:tmpl w:val="95045508"/>
    <w:lvl w:ilvl="0" w:tplc="313EA800">
      <w:start w:val="1"/>
      <w:numFmt w:val="decimal"/>
      <w:lvlText w:val="%1)"/>
      <w:lvlJc w:val="left"/>
      <w:pPr>
        <w:ind w:left="720" w:hanging="360"/>
      </w:pPr>
      <w:rPr>
        <w:rFonts w:hint="default"/>
        <w:b/>
        <w:bCs/>
        <w:sz w:val="20"/>
        <w:szCs w:val="18"/>
      </w:rPr>
    </w:lvl>
    <w:lvl w:ilvl="1" w:tplc="04090003">
      <w:start w:val="1"/>
      <w:numFmt w:val="bullet"/>
      <w:lvlText w:val="o"/>
      <w:lvlJc w:val="left"/>
      <w:pPr>
        <w:ind w:left="1440" w:hanging="360"/>
      </w:pPr>
      <w:rPr>
        <w:rFonts w:ascii="Courier New" w:hAnsi="Courier New" w:cs="Courier New" w:hint="default"/>
      </w:rPr>
    </w:lvl>
    <w:lvl w:ilvl="2" w:tplc="A3B4BA9C">
      <w:start w:val="2"/>
      <w:numFmt w:val="bullet"/>
      <w:lvlText w:val=""/>
      <w:lvlJc w:val="left"/>
      <w:pPr>
        <w:ind w:left="2160" w:hanging="360"/>
      </w:pPr>
      <w:rPr>
        <w:rFonts w:ascii="Wingdings" w:eastAsiaTheme="minorEastAsia" w:hAnsi="Wingdings" w:cstheme="minorBidi" w:hint="default"/>
      </w:rPr>
    </w:lvl>
    <w:lvl w:ilvl="3" w:tplc="8AB48A6A">
      <w:start w:val="1"/>
      <w:numFmt w:val="upperLetter"/>
      <w:lvlText w:val="%4."/>
      <w:lvlJc w:val="left"/>
      <w:pPr>
        <w:ind w:left="2880" w:hanging="360"/>
      </w:pPr>
      <w:rPr>
        <w:rFonts w:hint="default"/>
      </w:rPr>
    </w:lvl>
    <w:lvl w:ilvl="4" w:tplc="738ADD4E">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4129159">
    <w:abstractNumId w:val="18"/>
  </w:num>
  <w:num w:numId="2" w16cid:durableId="412432373">
    <w:abstractNumId w:val="32"/>
  </w:num>
  <w:num w:numId="3" w16cid:durableId="1455441721">
    <w:abstractNumId w:val="9"/>
  </w:num>
  <w:num w:numId="4" w16cid:durableId="11078810">
    <w:abstractNumId w:val="41"/>
  </w:num>
  <w:num w:numId="5" w16cid:durableId="459226724">
    <w:abstractNumId w:val="6"/>
  </w:num>
  <w:num w:numId="6" w16cid:durableId="1256550951">
    <w:abstractNumId w:val="34"/>
  </w:num>
  <w:num w:numId="7" w16cid:durableId="1733967196">
    <w:abstractNumId w:val="29"/>
  </w:num>
  <w:num w:numId="8" w16cid:durableId="1220090371">
    <w:abstractNumId w:val="12"/>
  </w:num>
  <w:num w:numId="9" w16cid:durableId="20208311">
    <w:abstractNumId w:val="31"/>
  </w:num>
  <w:num w:numId="10" w16cid:durableId="1314988572">
    <w:abstractNumId w:val="30"/>
  </w:num>
  <w:num w:numId="11" w16cid:durableId="878318121">
    <w:abstractNumId w:val="33"/>
  </w:num>
  <w:num w:numId="12" w16cid:durableId="884222231">
    <w:abstractNumId w:val="8"/>
  </w:num>
  <w:num w:numId="13" w16cid:durableId="1633368530">
    <w:abstractNumId w:val="16"/>
  </w:num>
  <w:num w:numId="14" w16cid:durableId="914321556">
    <w:abstractNumId w:val="39"/>
  </w:num>
  <w:num w:numId="15" w16cid:durableId="1153057726">
    <w:abstractNumId w:val="26"/>
  </w:num>
  <w:num w:numId="16" w16cid:durableId="1782410433">
    <w:abstractNumId w:val="1"/>
  </w:num>
  <w:num w:numId="17" w16cid:durableId="508757136">
    <w:abstractNumId w:val="17"/>
  </w:num>
  <w:num w:numId="18" w16cid:durableId="1547058613">
    <w:abstractNumId w:val="44"/>
  </w:num>
  <w:num w:numId="19" w16cid:durableId="1459422008">
    <w:abstractNumId w:val="19"/>
  </w:num>
  <w:num w:numId="20" w16cid:durableId="2121757448">
    <w:abstractNumId w:val="20"/>
  </w:num>
  <w:num w:numId="21" w16cid:durableId="483475037">
    <w:abstractNumId w:val="25"/>
  </w:num>
  <w:num w:numId="22" w16cid:durableId="1029602102">
    <w:abstractNumId w:val="37"/>
  </w:num>
  <w:num w:numId="23" w16cid:durableId="785732369">
    <w:abstractNumId w:val="35"/>
  </w:num>
  <w:num w:numId="24" w16cid:durableId="85347025">
    <w:abstractNumId w:val="46"/>
  </w:num>
  <w:num w:numId="25" w16cid:durableId="1184781925">
    <w:abstractNumId w:val="11"/>
  </w:num>
  <w:num w:numId="26" w16cid:durableId="1833452394">
    <w:abstractNumId w:val="27"/>
  </w:num>
  <w:num w:numId="27" w16cid:durableId="2050839233">
    <w:abstractNumId w:val="40"/>
  </w:num>
  <w:num w:numId="28" w16cid:durableId="985550066">
    <w:abstractNumId w:val="10"/>
  </w:num>
  <w:num w:numId="29" w16cid:durableId="18968567">
    <w:abstractNumId w:val="2"/>
  </w:num>
  <w:num w:numId="30" w16cid:durableId="1031304136">
    <w:abstractNumId w:val="14"/>
  </w:num>
  <w:num w:numId="31" w16cid:durableId="38558051">
    <w:abstractNumId w:val="38"/>
  </w:num>
  <w:num w:numId="32" w16cid:durableId="194663710">
    <w:abstractNumId w:val="3"/>
  </w:num>
  <w:num w:numId="33" w16cid:durableId="476535870">
    <w:abstractNumId w:val="43"/>
  </w:num>
  <w:num w:numId="34" w16cid:durableId="2141531330">
    <w:abstractNumId w:val="24"/>
  </w:num>
  <w:num w:numId="35" w16cid:durableId="133570681">
    <w:abstractNumId w:val="42"/>
  </w:num>
  <w:num w:numId="36" w16cid:durableId="2009139850">
    <w:abstractNumId w:val="22"/>
  </w:num>
  <w:num w:numId="37" w16cid:durableId="1526292066">
    <w:abstractNumId w:val="15"/>
  </w:num>
  <w:num w:numId="38" w16cid:durableId="902059985">
    <w:abstractNumId w:val="28"/>
  </w:num>
  <w:num w:numId="39" w16cid:durableId="1918442017">
    <w:abstractNumId w:val="36"/>
  </w:num>
  <w:num w:numId="40" w16cid:durableId="1877043145">
    <w:abstractNumId w:val="5"/>
  </w:num>
  <w:num w:numId="41" w16cid:durableId="679628605">
    <w:abstractNumId w:val="21"/>
  </w:num>
  <w:num w:numId="42" w16cid:durableId="188834601">
    <w:abstractNumId w:val="0"/>
  </w:num>
  <w:num w:numId="43" w16cid:durableId="1253663622">
    <w:abstractNumId w:val="4"/>
  </w:num>
  <w:num w:numId="44" w16cid:durableId="1905796024">
    <w:abstractNumId w:val="45"/>
  </w:num>
  <w:num w:numId="45" w16cid:durableId="919099615">
    <w:abstractNumId w:val="7"/>
  </w:num>
  <w:num w:numId="46" w16cid:durableId="2083717970">
    <w:abstractNumId w:val="13"/>
  </w:num>
  <w:num w:numId="47" w16cid:durableId="127882849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Kerschbaumer">
    <w15:presenceInfo w15:providerId="AD" w15:userId="S::elisa.kerschbaumer@eiturbanmobility.eu::e038be38-f553-4359-aabc-2493bb5832f5"/>
  </w15:person>
  <w15:person w15:author="Hamilton Nieri">
    <w15:presenceInfo w15:providerId="AD" w15:userId="S::hamilton@erpsuccesspartners.com::05fca7be-85a5-4d44-89e4-110f9fe13095"/>
  </w15:person>
  <w15:person w15:author="Claudia  Espiell">
    <w15:presenceInfo w15:providerId="AD" w15:userId="S::claudia.espiell@eiturbanmobility.eu::b1d33dd8-64c6-4b75-aa84-37e6abcddb26"/>
  </w15:person>
  <w15:person w15:author="Naajiyah Soobratty">
    <w15:presenceInfo w15:providerId="AD" w15:userId="S::naajiyah@erpsuccesspartners.com::c9da0d99-1680-48c5-98a4-33fb64cd83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1MDEzsTQyMjM2MzBU0lEKTi0uzszPAykwrgUATJIbTSwAAAA="/>
  </w:docVars>
  <w:rsids>
    <w:rsidRoot w:val="00137322"/>
    <w:rsid w:val="00004BC8"/>
    <w:rsid w:val="00030AA3"/>
    <w:rsid w:val="000310B6"/>
    <w:rsid w:val="000412E3"/>
    <w:rsid w:val="00043B4E"/>
    <w:rsid w:val="00044531"/>
    <w:rsid w:val="00047AA0"/>
    <w:rsid w:val="000707F9"/>
    <w:rsid w:val="0007309D"/>
    <w:rsid w:val="00074E02"/>
    <w:rsid w:val="00077158"/>
    <w:rsid w:val="0008205F"/>
    <w:rsid w:val="00085F4E"/>
    <w:rsid w:val="00093D58"/>
    <w:rsid w:val="00093E54"/>
    <w:rsid w:val="00095ED5"/>
    <w:rsid w:val="000A4447"/>
    <w:rsid w:val="000C0366"/>
    <w:rsid w:val="000C156B"/>
    <w:rsid w:val="000C1615"/>
    <w:rsid w:val="000C43F1"/>
    <w:rsid w:val="000D060B"/>
    <w:rsid w:val="000D655A"/>
    <w:rsid w:val="000E1C49"/>
    <w:rsid w:val="000E3521"/>
    <w:rsid w:val="000E5B83"/>
    <w:rsid w:val="000E5EF9"/>
    <w:rsid w:val="000F4DC0"/>
    <w:rsid w:val="00103563"/>
    <w:rsid w:val="00104C31"/>
    <w:rsid w:val="00105516"/>
    <w:rsid w:val="00112FEB"/>
    <w:rsid w:val="00117AE2"/>
    <w:rsid w:val="00121727"/>
    <w:rsid w:val="00137322"/>
    <w:rsid w:val="00137EDF"/>
    <w:rsid w:val="001520DD"/>
    <w:rsid w:val="001538E2"/>
    <w:rsid w:val="00156827"/>
    <w:rsid w:val="00164932"/>
    <w:rsid w:val="00172A7E"/>
    <w:rsid w:val="0017553D"/>
    <w:rsid w:val="0017691F"/>
    <w:rsid w:val="0019162B"/>
    <w:rsid w:val="00193B14"/>
    <w:rsid w:val="00193B29"/>
    <w:rsid w:val="001B7258"/>
    <w:rsid w:val="001E6EE8"/>
    <w:rsid w:val="00200668"/>
    <w:rsid w:val="00205054"/>
    <w:rsid w:val="002111EC"/>
    <w:rsid w:val="00212B58"/>
    <w:rsid w:val="002154C5"/>
    <w:rsid w:val="002167F2"/>
    <w:rsid w:val="00220A20"/>
    <w:rsid w:val="00223C56"/>
    <w:rsid w:val="00227DB0"/>
    <w:rsid w:val="00232AD4"/>
    <w:rsid w:val="0023638D"/>
    <w:rsid w:val="002520A9"/>
    <w:rsid w:val="002526F4"/>
    <w:rsid w:val="00257F67"/>
    <w:rsid w:val="002609B7"/>
    <w:rsid w:val="002621A2"/>
    <w:rsid w:val="002672DB"/>
    <w:rsid w:val="00280A72"/>
    <w:rsid w:val="002830F0"/>
    <w:rsid w:val="002931DE"/>
    <w:rsid w:val="0029367C"/>
    <w:rsid w:val="002B4C53"/>
    <w:rsid w:val="002B650C"/>
    <w:rsid w:val="002C2D09"/>
    <w:rsid w:val="002D1107"/>
    <w:rsid w:val="002D1E83"/>
    <w:rsid w:val="002D49B3"/>
    <w:rsid w:val="002E09F3"/>
    <w:rsid w:val="002E0DBC"/>
    <w:rsid w:val="002E1C0C"/>
    <w:rsid w:val="002E3CD7"/>
    <w:rsid w:val="002E63A7"/>
    <w:rsid w:val="003007A2"/>
    <w:rsid w:val="00303981"/>
    <w:rsid w:val="003043F7"/>
    <w:rsid w:val="00304DF6"/>
    <w:rsid w:val="00311DDA"/>
    <w:rsid w:val="0031519C"/>
    <w:rsid w:val="003174FF"/>
    <w:rsid w:val="00321CC4"/>
    <w:rsid w:val="003340D2"/>
    <w:rsid w:val="003343BC"/>
    <w:rsid w:val="0034708A"/>
    <w:rsid w:val="00347576"/>
    <w:rsid w:val="003560AB"/>
    <w:rsid w:val="00372A59"/>
    <w:rsid w:val="00375D23"/>
    <w:rsid w:val="00377AB8"/>
    <w:rsid w:val="00380F6D"/>
    <w:rsid w:val="003821BF"/>
    <w:rsid w:val="00382376"/>
    <w:rsid w:val="00383317"/>
    <w:rsid w:val="00385691"/>
    <w:rsid w:val="0039353B"/>
    <w:rsid w:val="003A25E7"/>
    <w:rsid w:val="003A74F3"/>
    <w:rsid w:val="003B286D"/>
    <w:rsid w:val="003B4BEB"/>
    <w:rsid w:val="003B550E"/>
    <w:rsid w:val="003B6B12"/>
    <w:rsid w:val="003C7517"/>
    <w:rsid w:val="003D3C07"/>
    <w:rsid w:val="003D6E6B"/>
    <w:rsid w:val="003D7E1C"/>
    <w:rsid w:val="003E1116"/>
    <w:rsid w:val="003E2A74"/>
    <w:rsid w:val="003E6D74"/>
    <w:rsid w:val="003F1E49"/>
    <w:rsid w:val="003F21C3"/>
    <w:rsid w:val="003F3E8A"/>
    <w:rsid w:val="00402B12"/>
    <w:rsid w:val="00404ABF"/>
    <w:rsid w:val="004059C4"/>
    <w:rsid w:val="00406DEB"/>
    <w:rsid w:val="004145FA"/>
    <w:rsid w:val="00416291"/>
    <w:rsid w:val="0042026D"/>
    <w:rsid w:val="004325F4"/>
    <w:rsid w:val="00433DAD"/>
    <w:rsid w:val="00434145"/>
    <w:rsid w:val="004434B9"/>
    <w:rsid w:val="00454112"/>
    <w:rsid w:val="00460AE8"/>
    <w:rsid w:val="0047116B"/>
    <w:rsid w:val="00471AE2"/>
    <w:rsid w:val="00473125"/>
    <w:rsid w:val="00473942"/>
    <w:rsid w:val="00482B37"/>
    <w:rsid w:val="0049644A"/>
    <w:rsid w:val="00497967"/>
    <w:rsid w:val="004A2103"/>
    <w:rsid w:val="004B664C"/>
    <w:rsid w:val="004C21ED"/>
    <w:rsid w:val="004C5053"/>
    <w:rsid w:val="004C690D"/>
    <w:rsid w:val="004E2323"/>
    <w:rsid w:val="004F3EB7"/>
    <w:rsid w:val="004F5915"/>
    <w:rsid w:val="004F6083"/>
    <w:rsid w:val="004F6EFD"/>
    <w:rsid w:val="00521CA8"/>
    <w:rsid w:val="00526E1A"/>
    <w:rsid w:val="005376EC"/>
    <w:rsid w:val="00553969"/>
    <w:rsid w:val="00562372"/>
    <w:rsid w:val="00562AA0"/>
    <w:rsid w:val="00576393"/>
    <w:rsid w:val="00590764"/>
    <w:rsid w:val="00591497"/>
    <w:rsid w:val="00593797"/>
    <w:rsid w:val="005A28B5"/>
    <w:rsid w:val="005A34AC"/>
    <w:rsid w:val="005A6939"/>
    <w:rsid w:val="005B37AA"/>
    <w:rsid w:val="005C0F1F"/>
    <w:rsid w:val="005D2E55"/>
    <w:rsid w:val="005E168D"/>
    <w:rsid w:val="00601D21"/>
    <w:rsid w:val="006037D6"/>
    <w:rsid w:val="00603EC1"/>
    <w:rsid w:val="006107B9"/>
    <w:rsid w:val="00611579"/>
    <w:rsid w:val="00627D74"/>
    <w:rsid w:val="00632425"/>
    <w:rsid w:val="00634CA9"/>
    <w:rsid w:val="006373DC"/>
    <w:rsid w:val="006415F4"/>
    <w:rsid w:val="00643292"/>
    <w:rsid w:val="006443B6"/>
    <w:rsid w:val="00651DCB"/>
    <w:rsid w:val="0065783F"/>
    <w:rsid w:val="00662210"/>
    <w:rsid w:val="0067038E"/>
    <w:rsid w:val="00676D2A"/>
    <w:rsid w:val="00684C3E"/>
    <w:rsid w:val="00690854"/>
    <w:rsid w:val="00695E7E"/>
    <w:rsid w:val="00696B98"/>
    <w:rsid w:val="006C5C30"/>
    <w:rsid w:val="006D7FCC"/>
    <w:rsid w:val="006E0AF8"/>
    <w:rsid w:val="006E54B4"/>
    <w:rsid w:val="006F039D"/>
    <w:rsid w:val="006F795A"/>
    <w:rsid w:val="00702754"/>
    <w:rsid w:val="00711B80"/>
    <w:rsid w:val="00711C61"/>
    <w:rsid w:val="00712818"/>
    <w:rsid w:val="00717703"/>
    <w:rsid w:val="00720ABB"/>
    <w:rsid w:val="00721F45"/>
    <w:rsid w:val="007236C3"/>
    <w:rsid w:val="00724F2E"/>
    <w:rsid w:val="00736E6F"/>
    <w:rsid w:val="00752ABC"/>
    <w:rsid w:val="00754184"/>
    <w:rsid w:val="00761BFB"/>
    <w:rsid w:val="00764876"/>
    <w:rsid w:val="00764C78"/>
    <w:rsid w:val="00765DDA"/>
    <w:rsid w:val="00786DA5"/>
    <w:rsid w:val="00792408"/>
    <w:rsid w:val="007A2A9C"/>
    <w:rsid w:val="007B5FEC"/>
    <w:rsid w:val="007D10BC"/>
    <w:rsid w:val="007D3677"/>
    <w:rsid w:val="007D4D6E"/>
    <w:rsid w:val="007D5D49"/>
    <w:rsid w:val="007E3682"/>
    <w:rsid w:val="007E62D8"/>
    <w:rsid w:val="007F0F38"/>
    <w:rsid w:val="007F1630"/>
    <w:rsid w:val="007F18DE"/>
    <w:rsid w:val="007F1BF4"/>
    <w:rsid w:val="00802DE4"/>
    <w:rsid w:val="00805A77"/>
    <w:rsid w:val="008101B2"/>
    <w:rsid w:val="00812288"/>
    <w:rsid w:val="0082120B"/>
    <w:rsid w:val="00830964"/>
    <w:rsid w:val="008310C3"/>
    <w:rsid w:val="008355AE"/>
    <w:rsid w:val="008373F2"/>
    <w:rsid w:val="00844ED8"/>
    <w:rsid w:val="00853C6D"/>
    <w:rsid w:val="0087375F"/>
    <w:rsid w:val="008737FA"/>
    <w:rsid w:val="00876228"/>
    <w:rsid w:val="00883666"/>
    <w:rsid w:val="0088661C"/>
    <w:rsid w:val="0089039E"/>
    <w:rsid w:val="00894455"/>
    <w:rsid w:val="008A1A29"/>
    <w:rsid w:val="008A219D"/>
    <w:rsid w:val="008A4F20"/>
    <w:rsid w:val="008B627C"/>
    <w:rsid w:val="008C0338"/>
    <w:rsid w:val="008C1491"/>
    <w:rsid w:val="008C39A1"/>
    <w:rsid w:val="008C7005"/>
    <w:rsid w:val="008E2041"/>
    <w:rsid w:val="008F20E7"/>
    <w:rsid w:val="008F7F67"/>
    <w:rsid w:val="00907FB1"/>
    <w:rsid w:val="0091509A"/>
    <w:rsid w:val="00926490"/>
    <w:rsid w:val="00927924"/>
    <w:rsid w:val="00932700"/>
    <w:rsid w:val="00950639"/>
    <w:rsid w:val="009550DC"/>
    <w:rsid w:val="00961D12"/>
    <w:rsid w:val="00963431"/>
    <w:rsid w:val="009639F1"/>
    <w:rsid w:val="00967304"/>
    <w:rsid w:val="00970A4E"/>
    <w:rsid w:val="00973B36"/>
    <w:rsid w:val="00973B90"/>
    <w:rsid w:val="00973CF4"/>
    <w:rsid w:val="00986E3E"/>
    <w:rsid w:val="0098701C"/>
    <w:rsid w:val="009B2083"/>
    <w:rsid w:val="009B3C4F"/>
    <w:rsid w:val="009B5AD9"/>
    <w:rsid w:val="009C43AE"/>
    <w:rsid w:val="009C4490"/>
    <w:rsid w:val="009C60E8"/>
    <w:rsid w:val="009D2503"/>
    <w:rsid w:val="009D5225"/>
    <w:rsid w:val="009D7D4F"/>
    <w:rsid w:val="009D7D63"/>
    <w:rsid w:val="009E5C3B"/>
    <w:rsid w:val="009F06D6"/>
    <w:rsid w:val="009F118E"/>
    <w:rsid w:val="009F165D"/>
    <w:rsid w:val="009F61A1"/>
    <w:rsid w:val="009F66AC"/>
    <w:rsid w:val="009F6745"/>
    <w:rsid w:val="00A00C73"/>
    <w:rsid w:val="00A22051"/>
    <w:rsid w:val="00A27F00"/>
    <w:rsid w:val="00A31CD0"/>
    <w:rsid w:val="00A3362E"/>
    <w:rsid w:val="00A348C0"/>
    <w:rsid w:val="00A419C1"/>
    <w:rsid w:val="00A42CBD"/>
    <w:rsid w:val="00A42D0C"/>
    <w:rsid w:val="00A54703"/>
    <w:rsid w:val="00A5741D"/>
    <w:rsid w:val="00A60D51"/>
    <w:rsid w:val="00A64401"/>
    <w:rsid w:val="00A64B8B"/>
    <w:rsid w:val="00A65A3D"/>
    <w:rsid w:val="00A7154D"/>
    <w:rsid w:val="00A7155D"/>
    <w:rsid w:val="00A773EA"/>
    <w:rsid w:val="00A813DD"/>
    <w:rsid w:val="00A8613B"/>
    <w:rsid w:val="00A87F33"/>
    <w:rsid w:val="00A96315"/>
    <w:rsid w:val="00AA43FD"/>
    <w:rsid w:val="00AA5898"/>
    <w:rsid w:val="00AB0496"/>
    <w:rsid w:val="00AB2682"/>
    <w:rsid w:val="00AC1700"/>
    <w:rsid w:val="00AC2273"/>
    <w:rsid w:val="00AC4851"/>
    <w:rsid w:val="00AD2928"/>
    <w:rsid w:val="00AE502B"/>
    <w:rsid w:val="00AE7281"/>
    <w:rsid w:val="00AE75A3"/>
    <w:rsid w:val="00B00F27"/>
    <w:rsid w:val="00B0138D"/>
    <w:rsid w:val="00B05B5B"/>
    <w:rsid w:val="00B43F7D"/>
    <w:rsid w:val="00B459B8"/>
    <w:rsid w:val="00B50AE7"/>
    <w:rsid w:val="00B515E4"/>
    <w:rsid w:val="00B536AF"/>
    <w:rsid w:val="00B53F11"/>
    <w:rsid w:val="00B5526C"/>
    <w:rsid w:val="00B60B16"/>
    <w:rsid w:val="00B665E5"/>
    <w:rsid w:val="00B90F9D"/>
    <w:rsid w:val="00B92B45"/>
    <w:rsid w:val="00BA253E"/>
    <w:rsid w:val="00BB3CD6"/>
    <w:rsid w:val="00BB5E9A"/>
    <w:rsid w:val="00BC4222"/>
    <w:rsid w:val="00BC4F04"/>
    <w:rsid w:val="00BE4774"/>
    <w:rsid w:val="00BF2BB6"/>
    <w:rsid w:val="00BF450D"/>
    <w:rsid w:val="00BF52B6"/>
    <w:rsid w:val="00C03392"/>
    <w:rsid w:val="00C05754"/>
    <w:rsid w:val="00C11EB9"/>
    <w:rsid w:val="00C16A09"/>
    <w:rsid w:val="00C33547"/>
    <w:rsid w:val="00C37904"/>
    <w:rsid w:val="00C417AC"/>
    <w:rsid w:val="00C53BEE"/>
    <w:rsid w:val="00C62BC8"/>
    <w:rsid w:val="00C657E7"/>
    <w:rsid w:val="00C72872"/>
    <w:rsid w:val="00C77491"/>
    <w:rsid w:val="00C81A01"/>
    <w:rsid w:val="00C84F05"/>
    <w:rsid w:val="00C87838"/>
    <w:rsid w:val="00C95374"/>
    <w:rsid w:val="00CA01B7"/>
    <w:rsid w:val="00CA3518"/>
    <w:rsid w:val="00CA42DC"/>
    <w:rsid w:val="00CA6A50"/>
    <w:rsid w:val="00CB118C"/>
    <w:rsid w:val="00CB4FCB"/>
    <w:rsid w:val="00CC1573"/>
    <w:rsid w:val="00CC74B8"/>
    <w:rsid w:val="00CD081E"/>
    <w:rsid w:val="00CD3E5F"/>
    <w:rsid w:val="00CD5C5B"/>
    <w:rsid w:val="00CD65F9"/>
    <w:rsid w:val="00CE0D87"/>
    <w:rsid w:val="00CE0E80"/>
    <w:rsid w:val="00CE6954"/>
    <w:rsid w:val="00CF2308"/>
    <w:rsid w:val="00CF78B4"/>
    <w:rsid w:val="00D0012B"/>
    <w:rsid w:val="00D115EB"/>
    <w:rsid w:val="00D17CF7"/>
    <w:rsid w:val="00D17EEB"/>
    <w:rsid w:val="00D20909"/>
    <w:rsid w:val="00D20EC2"/>
    <w:rsid w:val="00D2105D"/>
    <w:rsid w:val="00D30A2A"/>
    <w:rsid w:val="00D3607F"/>
    <w:rsid w:val="00D36937"/>
    <w:rsid w:val="00D36E29"/>
    <w:rsid w:val="00D55CCF"/>
    <w:rsid w:val="00D55E6B"/>
    <w:rsid w:val="00D619E2"/>
    <w:rsid w:val="00D61AF7"/>
    <w:rsid w:val="00D61E3E"/>
    <w:rsid w:val="00D67912"/>
    <w:rsid w:val="00D71BD3"/>
    <w:rsid w:val="00D71FB1"/>
    <w:rsid w:val="00D729F8"/>
    <w:rsid w:val="00D73B13"/>
    <w:rsid w:val="00D73EA0"/>
    <w:rsid w:val="00D82FDE"/>
    <w:rsid w:val="00D8404F"/>
    <w:rsid w:val="00D96028"/>
    <w:rsid w:val="00DA4202"/>
    <w:rsid w:val="00DB0338"/>
    <w:rsid w:val="00DB0A03"/>
    <w:rsid w:val="00DB5E7C"/>
    <w:rsid w:val="00DC5949"/>
    <w:rsid w:val="00DD0114"/>
    <w:rsid w:val="00DD070A"/>
    <w:rsid w:val="00DD2A90"/>
    <w:rsid w:val="00DF6ECE"/>
    <w:rsid w:val="00E036E7"/>
    <w:rsid w:val="00E2110D"/>
    <w:rsid w:val="00E35F6D"/>
    <w:rsid w:val="00E37EA7"/>
    <w:rsid w:val="00E41972"/>
    <w:rsid w:val="00E451AA"/>
    <w:rsid w:val="00E46205"/>
    <w:rsid w:val="00E549A1"/>
    <w:rsid w:val="00E73F9F"/>
    <w:rsid w:val="00E76F56"/>
    <w:rsid w:val="00E94EBC"/>
    <w:rsid w:val="00E956B2"/>
    <w:rsid w:val="00EA0171"/>
    <w:rsid w:val="00EA3DB7"/>
    <w:rsid w:val="00EA61D1"/>
    <w:rsid w:val="00EC3E9D"/>
    <w:rsid w:val="00ED3BF0"/>
    <w:rsid w:val="00ED4924"/>
    <w:rsid w:val="00ED5521"/>
    <w:rsid w:val="00EE2878"/>
    <w:rsid w:val="00EE6055"/>
    <w:rsid w:val="00EE6754"/>
    <w:rsid w:val="00EF6186"/>
    <w:rsid w:val="00EF6EC9"/>
    <w:rsid w:val="00EF7E3C"/>
    <w:rsid w:val="00EF7F8F"/>
    <w:rsid w:val="00F01BF9"/>
    <w:rsid w:val="00F0337A"/>
    <w:rsid w:val="00F07149"/>
    <w:rsid w:val="00F074F1"/>
    <w:rsid w:val="00F11698"/>
    <w:rsid w:val="00F20577"/>
    <w:rsid w:val="00F21CB8"/>
    <w:rsid w:val="00F267C1"/>
    <w:rsid w:val="00F3345C"/>
    <w:rsid w:val="00F37F2C"/>
    <w:rsid w:val="00F45992"/>
    <w:rsid w:val="00F467DB"/>
    <w:rsid w:val="00F46808"/>
    <w:rsid w:val="00F46CEE"/>
    <w:rsid w:val="00F50756"/>
    <w:rsid w:val="00F540BA"/>
    <w:rsid w:val="00F5642F"/>
    <w:rsid w:val="00F60AE8"/>
    <w:rsid w:val="00F6440D"/>
    <w:rsid w:val="00F67AE1"/>
    <w:rsid w:val="00F74AFB"/>
    <w:rsid w:val="00F94BDB"/>
    <w:rsid w:val="00F952CF"/>
    <w:rsid w:val="00F9554A"/>
    <w:rsid w:val="00F9562F"/>
    <w:rsid w:val="00F97A13"/>
    <w:rsid w:val="00FA4045"/>
    <w:rsid w:val="00FC7119"/>
    <w:rsid w:val="00FE109B"/>
    <w:rsid w:val="0248EE6B"/>
    <w:rsid w:val="03D0AF28"/>
    <w:rsid w:val="04CADA52"/>
    <w:rsid w:val="0502D960"/>
    <w:rsid w:val="0547DC16"/>
    <w:rsid w:val="07E5A1F7"/>
    <w:rsid w:val="084EB4E9"/>
    <w:rsid w:val="0A6586FE"/>
    <w:rsid w:val="0BD6C4FA"/>
    <w:rsid w:val="0BDD0982"/>
    <w:rsid w:val="0C3F469B"/>
    <w:rsid w:val="0C981DA1"/>
    <w:rsid w:val="0E9BD520"/>
    <w:rsid w:val="11B14F36"/>
    <w:rsid w:val="125A6F5A"/>
    <w:rsid w:val="125F2EDB"/>
    <w:rsid w:val="138252FF"/>
    <w:rsid w:val="13BB748F"/>
    <w:rsid w:val="13E1D6DF"/>
    <w:rsid w:val="1436780B"/>
    <w:rsid w:val="157DA740"/>
    <w:rsid w:val="16A68DE8"/>
    <w:rsid w:val="16A714FD"/>
    <w:rsid w:val="16A7C06F"/>
    <w:rsid w:val="17216527"/>
    <w:rsid w:val="1732131E"/>
    <w:rsid w:val="17E87299"/>
    <w:rsid w:val="1894510E"/>
    <w:rsid w:val="1A5905E9"/>
    <w:rsid w:val="1AA59076"/>
    <w:rsid w:val="1AA82A9D"/>
    <w:rsid w:val="1BF4D64A"/>
    <w:rsid w:val="1BF8280A"/>
    <w:rsid w:val="1EB6AE9A"/>
    <w:rsid w:val="1ECA19BF"/>
    <w:rsid w:val="1EF5C697"/>
    <w:rsid w:val="1F248986"/>
    <w:rsid w:val="2081F587"/>
    <w:rsid w:val="209196F8"/>
    <w:rsid w:val="21C806F2"/>
    <w:rsid w:val="22A09FEA"/>
    <w:rsid w:val="23BCBA49"/>
    <w:rsid w:val="242C41F6"/>
    <w:rsid w:val="249D6090"/>
    <w:rsid w:val="256512B3"/>
    <w:rsid w:val="2591C940"/>
    <w:rsid w:val="26878DFD"/>
    <w:rsid w:val="2700D87C"/>
    <w:rsid w:val="274D574F"/>
    <w:rsid w:val="282BEDF4"/>
    <w:rsid w:val="28507725"/>
    <w:rsid w:val="296F55ED"/>
    <w:rsid w:val="29BED71A"/>
    <w:rsid w:val="2C46D48D"/>
    <w:rsid w:val="2CCFDF88"/>
    <w:rsid w:val="2E69A44B"/>
    <w:rsid w:val="2F597BBD"/>
    <w:rsid w:val="3012E649"/>
    <w:rsid w:val="303B8EA4"/>
    <w:rsid w:val="30742096"/>
    <w:rsid w:val="30C9F65B"/>
    <w:rsid w:val="316FD6C5"/>
    <w:rsid w:val="32B7B82C"/>
    <w:rsid w:val="32E81AFE"/>
    <w:rsid w:val="333D156E"/>
    <w:rsid w:val="336AD581"/>
    <w:rsid w:val="33769953"/>
    <w:rsid w:val="348BFC79"/>
    <w:rsid w:val="355A7218"/>
    <w:rsid w:val="35F49B98"/>
    <w:rsid w:val="3644FD9D"/>
    <w:rsid w:val="3669143F"/>
    <w:rsid w:val="374DACBB"/>
    <w:rsid w:val="37F5F2D6"/>
    <w:rsid w:val="389C4A2B"/>
    <w:rsid w:val="38E97D1C"/>
    <w:rsid w:val="391FDD04"/>
    <w:rsid w:val="39C3A483"/>
    <w:rsid w:val="3A4C9A43"/>
    <w:rsid w:val="3B29379E"/>
    <w:rsid w:val="3B7807AF"/>
    <w:rsid w:val="3BF103C6"/>
    <w:rsid w:val="3E51C104"/>
    <w:rsid w:val="40335936"/>
    <w:rsid w:val="40FFEABB"/>
    <w:rsid w:val="426418E4"/>
    <w:rsid w:val="4265A21F"/>
    <w:rsid w:val="42BA90D1"/>
    <w:rsid w:val="43E22E98"/>
    <w:rsid w:val="44184A17"/>
    <w:rsid w:val="44F6F71F"/>
    <w:rsid w:val="4620EC11"/>
    <w:rsid w:val="4857F89B"/>
    <w:rsid w:val="49C81CCD"/>
    <w:rsid w:val="4B9A5CF9"/>
    <w:rsid w:val="4D18A68E"/>
    <w:rsid w:val="4D45D103"/>
    <w:rsid w:val="4E1DBECD"/>
    <w:rsid w:val="4E8345AA"/>
    <w:rsid w:val="4EA53456"/>
    <w:rsid w:val="4EADAC9F"/>
    <w:rsid w:val="4F122ABB"/>
    <w:rsid w:val="4F956989"/>
    <w:rsid w:val="500C38E7"/>
    <w:rsid w:val="50226A3F"/>
    <w:rsid w:val="50C9CD1B"/>
    <w:rsid w:val="514A577D"/>
    <w:rsid w:val="51BBD489"/>
    <w:rsid w:val="52BEC4C1"/>
    <w:rsid w:val="5400167F"/>
    <w:rsid w:val="551CEE23"/>
    <w:rsid w:val="56A783AD"/>
    <w:rsid w:val="56D2639F"/>
    <w:rsid w:val="57A0155C"/>
    <w:rsid w:val="58051BB5"/>
    <w:rsid w:val="58099C72"/>
    <w:rsid w:val="5B087355"/>
    <w:rsid w:val="5B48A055"/>
    <w:rsid w:val="5D8086FC"/>
    <w:rsid w:val="5E029A9E"/>
    <w:rsid w:val="5E4FB7C0"/>
    <w:rsid w:val="5F2560A8"/>
    <w:rsid w:val="5FA65885"/>
    <w:rsid w:val="5FF91D02"/>
    <w:rsid w:val="6139CD2D"/>
    <w:rsid w:val="613A3B60"/>
    <w:rsid w:val="62DE9B57"/>
    <w:rsid w:val="630912AC"/>
    <w:rsid w:val="6523E4B6"/>
    <w:rsid w:val="6724E3F1"/>
    <w:rsid w:val="686EC3DA"/>
    <w:rsid w:val="68B55F73"/>
    <w:rsid w:val="694D3ACB"/>
    <w:rsid w:val="6A1FE7DB"/>
    <w:rsid w:val="6AE90B2C"/>
    <w:rsid w:val="6AF9DC56"/>
    <w:rsid w:val="6B2C3148"/>
    <w:rsid w:val="6BF8C953"/>
    <w:rsid w:val="6CEE9D58"/>
    <w:rsid w:val="6E105912"/>
    <w:rsid w:val="70A851BC"/>
    <w:rsid w:val="714DFCEA"/>
    <w:rsid w:val="724CB1B3"/>
    <w:rsid w:val="732F14A7"/>
    <w:rsid w:val="73927635"/>
    <w:rsid w:val="73A4229D"/>
    <w:rsid w:val="74AA5090"/>
    <w:rsid w:val="755031C1"/>
    <w:rsid w:val="75D16807"/>
    <w:rsid w:val="7641A316"/>
    <w:rsid w:val="76C91E1D"/>
    <w:rsid w:val="77AE65D7"/>
    <w:rsid w:val="78B330F4"/>
    <w:rsid w:val="7A06D988"/>
    <w:rsid w:val="7A24CD0D"/>
    <w:rsid w:val="7B4A2FD2"/>
    <w:rsid w:val="7B925039"/>
    <w:rsid w:val="7BE88AD8"/>
    <w:rsid w:val="7DB689E5"/>
    <w:rsid w:val="7E1929FF"/>
    <w:rsid w:val="7E798EF6"/>
    <w:rsid w:val="7F61BFB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11B8D"/>
  <w15:docId w15:val="{BC078783-1C10-494A-B992-F7B5D92F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F4"/>
    <w:rPr>
      <w:rFonts w:ascii="Arial" w:hAnsi="Arial"/>
    </w:rPr>
  </w:style>
  <w:style w:type="paragraph" w:styleId="Heading1">
    <w:name w:val="heading 1"/>
    <w:basedOn w:val="Normal"/>
    <w:next w:val="Normal"/>
    <w:uiPriority w:val="9"/>
    <w:qFormat/>
    <w:rsid w:val="00D55CCF"/>
    <w:pPr>
      <w:keepNext/>
      <w:keepLines/>
      <w:spacing w:before="240" w:after="120" w:line="360" w:lineRule="auto"/>
      <w:outlineLvl w:val="0"/>
    </w:pPr>
    <w:rPr>
      <w:color w:val="073763"/>
      <w:sz w:val="34"/>
      <w:szCs w:val="34"/>
    </w:rPr>
  </w:style>
  <w:style w:type="paragraph" w:styleId="Heading2">
    <w:name w:val="heading 2"/>
    <w:basedOn w:val="Normal"/>
    <w:next w:val="Normal"/>
    <w:uiPriority w:val="9"/>
    <w:unhideWhenUsed/>
    <w:qFormat/>
    <w:pPr>
      <w:keepNext/>
      <w:keepLines/>
      <w:spacing w:before="40" w:after="160" w:line="259" w:lineRule="auto"/>
      <w:outlineLvl w:val="1"/>
    </w:pPr>
    <w:rPr>
      <w:rFonts w:ascii="Calibri" w:eastAsia="Calibri" w:hAnsi="Calibri" w:cs="Calibri"/>
      <w:b/>
      <w:color w:val="CC0000"/>
      <w:sz w:val="26"/>
      <w:szCs w:val="26"/>
    </w:rPr>
  </w:style>
  <w:style w:type="paragraph" w:styleId="Heading3">
    <w:name w:val="heading 3"/>
    <w:basedOn w:val="Normal"/>
    <w:next w:val="Normal"/>
    <w:uiPriority w:val="9"/>
    <w:unhideWhenUsed/>
    <w:qFormat/>
    <w:pPr>
      <w:keepNext/>
      <w:keepLines/>
      <w:spacing w:line="259" w:lineRule="auto"/>
      <w:jc w:val="center"/>
      <w:outlineLvl w:val="2"/>
    </w:pPr>
    <w:rPr>
      <w:rFonts w:ascii="Calibri" w:eastAsia="Calibri" w:hAnsi="Calibri" w:cs="Calibri"/>
      <w:b/>
      <w:color w:val="CC0000"/>
      <w:sz w:val="22"/>
      <w:szCs w:val="22"/>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40" w:line="259" w:lineRule="auto"/>
      <w:outlineLvl w:val="3"/>
    </w:pPr>
    <w:rPr>
      <w:rFonts w:ascii="Calibri" w:eastAsia="Calibri" w:hAnsi="Calibri" w:cs="Calibri"/>
      <w:i/>
      <w:color w:val="2F5496"/>
      <w:sz w:val="22"/>
      <w:szCs w:val="22"/>
    </w:rPr>
  </w:style>
  <w:style w:type="paragraph" w:styleId="Heading5">
    <w:name w:val="heading 5"/>
    <w:basedOn w:val="Normal"/>
    <w:next w:val="Normal"/>
    <w:uiPriority w:val="9"/>
    <w:unhideWhenUsed/>
    <w:qFormat/>
    <w:pPr>
      <w:keepNext/>
      <w:keepLines/>
      <w:pBdr>
        <w:top w:val="nil"/>
        <w:left w:val="nil"/>
        <w:bottom w:val="nil"/>
        <w:right w:val="nil"/>
        <w:between w:val="nil"/>
      </w:pBdr>
      <w:spacing w:before="40" w:line="259" w:lineRule="auto"/>
      <w:outlineLvl w:val="4"/>
    </w:pPr>
    <w:rPr>
      <w:rFonts w:ascii="Calibri" w:eastAsia="Calibri" w:hAnsi="Calibri" w:cs="Calibri"/>
      <w:color w:val="2F5496"/>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E66E5"/>
    <w:pPr>
      <w:tabs>
        <w:tab w:val="center" w:pos="4680"/>
        <w:tab w:val="right" w:pos="9360"/>
      </w:tabs>
    </w:pPr>
  </w:style>
  <w:style w:type="character" w:customStyle="1" w:styleId="HeaderChar">
    <w:name w:val="Header Char"/>
    <w:basedOn w:val="DefaultParagraphFont"/>
    <w:link w:val="Header"/>
    <w:uiPriority w:val="99"/>
    <w:rsid w:val="007E66E5"/>
  </w:style>
  <w:style w:type="paragraph" w:styleId="Footer">
    <w:name w:val="footer"/>
    <w:basedOn w:val="Normal"/>
    <w:link w:val="FooterChar"/>
    <w:uiPriority w:val="99"/>
    <w:unhideWhenUsed/>
    <w:rsid w:val="007E66E5"/>
    <w:pPr>
      <w:tabs>
        <w:tab w:val="center" w:pos="4680"/>
        <w:tab w:val="right" w:pos="9360"/>
      </w:tabs>
    </w:pPr>
  </w:style>
  <w:style w:type="character" w:customStyle="1" w:styleId="FooterChar">
    <w:name w:val="Footer Char"/>
    <w:basedOn w:val="DefaultParagraphFont"/>
    <w:link w:val="Footer"/>
    <w:uiPriority w:val="99"/>
    <w:rsid w:val="007E66E5"/>
  </w:style>
  <w:style w:type="paragraph" w:styleId="BalloonText">
    <w:name w:val="Balloon Text"/>
    <w:basedOn w:val="Normal"/>
    <w:link w:val="BalloonTextChar"/>
    <w:uiPriority w:val="99"/>
    <w:semiHidden/>
    <w:unhideWhenUsed/>
    <w:rsid w:val="007E66E5"/>
    <w:rPr>
      <w:sz w:val="18"/>
      <w:szCs w:val="18"/>
    </w:rPr>
  </w:style>
  <w:style w:type="character" w:customStyle="1" w:styleId="BalloonTextChar">
    <w:name w:val="Balloon Text Char"/>
    <w:basedOn w:val="DefaultParagraphFont"/>
    <w:link w:val="BalloonText"/>
    <w:uiPriority w:val="99"/>
    <w:semiHidden/>
    <w:rsid w:val="007E66E5"/>
    <w:rPr>
      <w:sz w:val="18"/>
      <w:szCs w:val="18"/>
    </w:rPr>
  </w:style>
  <w:style w:type="paragraph" w:styleId="CommentSubject">
    <w:name w:val="annotation subject"/>
    <w:basedOn w:val="CommentText"/>
    <w:next w:val="CommentText"/>
    <w:link w:val="CommentSubjectChar"/>
    <w:uiPriority w:val="99"/>
    <w:semiHidden/>
    <w:unhideWhenUsed/>
    <w:rsid w:val="007E66E5"/>
    <w:rPr>
      <w:b/>
      <w:bCs/>
    </w:rPr>
  </w:style>
  <w:style w:type="character" w:customStyle="1" w:styleId="CommentSubjectChar">
    <w:name w:val="Comment Subject Char"/>
    <w:basedOn w:val="CommentTextChar"/>
    <w:link w:val="CommentSubject"/>
    <w:uiPriority w:val="99"/>
    <w:semiHidden/>
    <w:rsid w:val="007E66E5"/>
    <w:rPr>
      <w:b/>
      <w:bCs/>
      <w:sz w:val="20"/>
      <w:szCs w:val="20"/>
    </w:rPr>
  </w:style>
  <w:style w:type="paragraph" w:styleId="TOC1">
    <w:name w:val="toc 1"/>
    <w:basedOn w:val="Normal"/>
    <w:next w:val="Normal"/>
    <w:autoRedefine/>
    <w:uiPriority w:val="39"/>
    <w:unhideWhenUsed/>
    <w:rsid w:val="00714005"/>
    <w:pPr>
      <w:spacing w:after="100"/>
    </w:pPr>
  </w:style>
  <w:style w:type="paragraph" w:styleId="TOC2">
    <w:name w:val="toc 2"/>
    <w:basedOn w:val="Normal"/>
    <w:next w:val="Normal"/>
    <w:autoRedefine/>
    <w:uiPriority w:val="39"/>
    <w:unhideWhenUsed/>
    <w:rsid w:val="00714005"/>
    <w:pPr>
      <w:spacing w:after="100"/>
      <w:ind w:left="240"/>
    </w:pPr>
  </w:style>
  <w:style w:type="paragraph" w:styleId="TOC3">
    <w:name w:val="toc 3"/>
    <w:basedOn w:val="Normal"/>
    <w:next w:val="Normal"/>
    <w:autoRedefine/>
    <w:uiPriority w:val="39"/>
    <w:unhideWhenUsed/>
    <w:rsid w:val="00714005"/>
    <w:pPr>
      <w:spacing w:after="100"/>
      <w:ind w:left="480"/>
    </w:pPr>
  </w:style>
  <w:style w:type="character" w:styleId="Hyperlink">
    <w:name w:val="Hyperlink"/>
    <w:basedOn w:val="DefaultParagraphFont"/>
    <w:uiPriority w:val="99"/>
    <w:unhideWhenUsed/>
    <w:rsid w:val="00714005"/>
    <w:rPr>
      <w:color w:val="0000FF" w:themeColor="hyperlink"/>
      <w:u w:val="single"/>
    </w:rPr>
  </w:style>
  <w:style w:type="paragraph" w:styleId="ListParagraph">
    <w:name w:val="List Paragraph"/>
    <w:aliases w:val="Fiche List Paragraph,Task Body,Viñetas (Inicio Parrafo),3 Txt tabla,Zerrenda-paragrafoa,Lista multicolor - Énfasis 11,Dot pt,F5 List Paragraph,List Paragraph1,No Spacing1,List Paragraph Char Char Char,Indicator Text,L,l"/>
    <w:basedOn w:val="Normal"/>
    <w:link w:val="ListParagraphChar"/>
    <w:uiPriority w:val="34"/>
    <w:qFormat/>
    <w:rsid w:val="00FC7B0D"/>
    <w:pPr>
      <w:ind w:left="720"/>
      <w:contextualSpacing/>
    </w:pPr>
  </w:style>
  <w:style w:type="paragraph" w:styleId="NormalWeb">
    <w:name w:val="Normal (Web)"/>
    <w:basedOn w:val="Normal"/>
    <w:uiPriority w:val="99"/>
    <w:semiHidden/>
    <w:unhideWhenUsed/>
    <w:rsid w:val="00241DB8"/>
    <w:pPr>
      <w:spacing w:before="100" w:beforeAutospacing="1" w:after="100" w:afterAutospacing="1"/>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81729A"/>
    <w:pPr>
      <w:spacing w:before="100" w:beforeAutospacing="1" w:after="100" w:afterAutospacing="1"/>
    </w:pPr>
  </w:style>
  <w:style w:type="character" w:customStyle="1" w:styleId="normaltextrun">
    <w:name w:val="normaltextrun"/>
    <w:basedOn w:val="DefaultParagraphFont"/>
    <w:rsid w:val="0081729A"/>
  </w:style>
  <w:style w:type="character" w:customStyle="1" w:styleId="eop">
    <w:name w:val="eop"/>
    <w:basedOn w:val="DefaultParagraphFont"/>
    <w:rsid w:val="0081729A"/>
  </w:style>
  <w:style w:type="character" w:styleId="UnresolvedMention">
    <w:name w:val="Unresolved Mention"/>
    <w:basedOn w:val="DefaultParagraphFont"/>
    <w:uiPriority w:val="99"/>
    <w:semiHidden/>
    <w:unhideWhenUsed/>
    <w:rsid w:val="0007309D"/>
    <w:rPr>
      <w:color w:val="605E5C"/>
      <w:shd w:val="clear" w:color="auto" w:fill="E1DFDD"/>
    </w:rPr>
  </w:style>
  <w:style w:type="character" w:styleId="FollowedHyperlink">
    <w:name w:val="FollowedHyperlink"/>
    <w:basedOn w:val="DefaultParagraphFont"/>
    <w:uiPriority w:val="99"/>
    <w:semiHidden/>
    <w:unhideWhenUsed/>
    <w:rsid w:val="0007309D"/>
    <w:rPr>
      <w:color w:val="800080" w:themeColor="followedHyperlink"/>
      <w:u w:val="single"/>
    </w:rPr>
  </w:style>
  <w:style w:type="character" w:styleId="SubtleEmphasis">
    <w:name w:val="Subtle Emphasis"/>
    <w:basedOn w:val="DefaultParagraphFont"/>
    <w:uiPriority w:val="19"/>
    <w:qFormat/>
    <w:rsid w:val="00D55CCF"/>
    <w:rPr>
      <w:i/>
      <w:iCs/>
      <w:color w:val="404040" w:themeColor="text1" w:themeTint="BF"/>
    </w:rPr>
  </w:style>
  <w:style w:type="table" w:styleId="GridTable4-Accent6">
    <w:name w:val="Grid Table 4 Accent 6"/>
    <w:basedOn w:val="TableNormal"/>
    <w:uiPriority w:val="49"/>
    <w:rsid w:val="002154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2">
    <w:name w:val="Grid Table 4 Accent 2"/>
    <w:basedOn w:val="TableNormal"/>
    <w:uiPriority w:val="49"/>
    <w:rsid w:val="002154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1">
    <w:name w:val="Grid Table 5 Dark Accent 1"/>
    <w:basedOn w:val="TableNormal"/>
    <w:uiPriority w:val="50"/>
    <w:rsid w:val="00F267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9B208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
    <w:name w:val="Mention"/>
    <w:basedOn w:val="DefaultParagraphFont"/>
    <w:uiPriority w:val="99"/>
    <w:unhideWhenUsed/>
    <w:rsid w:val="004F6083"/>
    <w:rPr>
      <w:color w:val="2B579A"/>
      <w:shd w:val="clear" w:color="auto" w:fill="E6E6E6"/>
    </w:rPr>
  </w:style>
  <w:style w:type="character" w:customStyle="1" w:styleId="ListParagraphChar">
    <w:name w:val="List Paragraph Char"/>
    <w:aliases w:val="Fiche List Paragraph Char,Task Body Char,Viñetas (Inicio Parrafo) Char,3 Txt tabla Char,Zerrenda-paragrafoa Char,Lista multicolor - Énfasis 11 Char,Dot pt Char,F5 List Paragraph Char,List Paragraph1 Char,No Spacing1 Char,L Char"/>
    <w:basedOn w:val="DefaultParagraphFont"/>
    <w:link w:val="ListParagraph"/>
    <w:uiPriority w:val="34"/>
    <w:qFormat/>
    <w:rsid w:val="006C5C30"/>
    <w:rPr>
      <w:rFonts w:ascii="Arial" w:hAnsi="Arial"/>
    </w:rPr>
  </w:style>
  <w:style w:type="paragraph" w:customStyle="1" w:styleId="EITUMHeading1">
    <w:name w:val="EITUM Heading 1"/>
    <w:basedOn w:val="Heading1"/>
    <w:link w:val="EITUMHeading1Char"/>
    <w:qFormat/>
    <w:rsid w:val="008A4F20"/>
    <w:pPr>
      <w:numPr>
        <w:numId w:val="26"/>
      </w:numPr>
      <w:spacing w:before="960" w:after="240" w:line="264" w:lineRule="auto"/>
      <w:contextualSpacing/>
    </w:pPr>
    <w:rPr>
      <w:rFonts w:ascii="Calibri Light" w:eastAsiaTheme="majorEastAsia" w:hAnsi="Calibri Light" w:cstheme="majorBidi"/>
      <w:bCs/>
      <w:color w:val="1F497D" w:themeColor="text2"/>
      <w:sz w:val="60"/>
      <w:szCs w:val="28"/>
      <w:lang w:val="en-GB"/>
    </w:rPr>
  </w:style>
  <w:style w:type="character" w:customStyle="1" w:styleId="EITUMHeading1Char">
    <w:name w:val="EITUM Heading 1 Char"/>
    <w:basedOn w:val="DefaultParagraphFont"/>
    <w:link w:val="EITUMHeading1"/>
    <w:rsid w:val="008A4F20"/>
    <w:rPr>
      <w:rFonts w:ascii="Calibri Light" w:eastAsiaTheme="majorEastAsia" w:hAnsi="Calibri Light" w:cstheme="majorBidi"/>
      <w:bCs/>
      <w:color w:val="1F497D" w:themeColor="text2"/>
      <w:sz w:val="60"/>
      <w:szCs w:val="28"/>
      <w:lang w:val="en-GB"/>
    </w:rPr>
  </w:style>
  <w:style w:type="paragraph" w:styleId="NoSpacing">
    <w:name w:val="No Spacing"/>
    <w:uiPriority w:val="1"/>
    <w:qFormat/>
    <w:rsid w:val="00ED3BF0"/>
    <w:rPr>
      <w:rFonts w:ascii="Arial" w:hAnsi="Arial"/>
    </w:rPr>
  </w:style>
  <w:style w:type="paragraph" w:styleId="Revision">
    <w:name w:val="Revision"/>
    <w:hidden/>
    <w:uiPriority w:val="99"/>
    <w:semiHidden/>
    <w:rsid w:val="0087375F"/>
    <w:rPr>
      <w:rFonts w:ascii="Arial" w:hAnsi="Arial"/>
    </w:rPr>
  </w:style>
  <w:style w:type="character" w:customStyle="1" w:styleId="scxw39473996">
    <w:name w:val="scxw39473996"/>
    <w:basedOn w:val="DefaultParagraphFont"/>
    <w:rsid w:val="007D4D6E"/>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2460">
      <w:bodyDiv w:val="1"/>
      <w:marLeft w:val="0"/>
      <w:marRight w:val="0"/>
      <w:marTop w:val="0"/>
      <w:marBottom w:val="0"/>
      <w:divBdr>
        <w:top w:val="none" w:sz="0" w:space="0" w:color="auto"/>
        <w:left w:val="none" w:sz="0" w:space="0" w:color="auto"/>
        <w:bottom w:val="none" w:sz="0" w:space="0" w:color="auto"/>
        <w:right w:val="none" w:sz="0" w:space="0" w:color="auto"/>
      </w:divBdr>
      <w:divsChild>
        <w:div w:id="3436044">
          <w:marLeft w:val="0"/>
          <w:marRight w:val="0"/>
          <w:marTop w:val="0"/>
          <w:marBottom w:val="0"/>
          <w:divBdr>
            <w:top w:val="none" w:sz="0" w:space="0" w:color="auto"/>
            <w:left w:val="none" w:sz="0" w:space="0" w:color="auto"/>
            <w:bottom w:val="none" w:sz="0" w:space="0" w:color="auto"/>
            <w:right w:val="none" w:sz="0" w:space="0" w:color="auto"/>
          </w:divBdr>
          <w:divsChild>
            <w:div w:id="801192610">
              <w:marLeft w:val="0"/>
              <w:marRight w:val="0"/>
              <w:marTop w:val="0"/>
              <w:marBottom w:val="0"/>
              <w:divBdr>
                <w:top w:val="none" w:sz="0" w:space="0" w:color="auto"/>
                <w:left w:val="none" w:sz="0" w:space="0" w:color="auto"/>
                <w:bottom w:val="none" w:sz="0" w:space="0" w:color="auto"/>
                <w:right w:val="none" w:sz="0" w:space="0" w:color="auto"/>
              </w:divBdr>
            </w:div>
          </w:divsChild>
        </w:div>
        <w:div w:id="41373259">
          <w:marLeft w:val="0"/>
          <w:marRight w:val="0"/>
          <w:marTop w:val="0"/>
          <w:marBottom w:val="0"/>
          <w:divBdr>
            <w:top w:val="none" w:sz="0" w:space="0" w:color="auto"/>
            <w:left w:val="none" w:sz="0" w:space="0" w:color="auto"/>
            <w:bottom w:val="none" w:sz="0" w:space="0" w:color="auto"/>
            <w:right w:val="none" w:sz="0" w:space="0" w:color="auto"/>
          </w:divBdr>
          <w:divsChild>
            <w:div w:id="753825063">
              <w:marLeft w:val="0"/>
              <w:marRight w:val="0"/>
              <w:marTop w:val="0"/>
              <w:marBottom w:val="0"/>
              <w:divBdr>
                <w:top w:val="none" w:sz="0" w:space="0" w:color="auto"/>
                <w:left w:val="none" w:sz="0" w:space="0" w:color="auto"/>
                <w:bottom w:val="none" w:sz="0" w:space="0" w:color="auto"/>
                <w:right w:val="none" w:sz="0" w:space="0" w:color="auto"/>
              </w:divBdr>
            </w:div>
          </w:divsChild>
        </w:div>
        <w:div w:id="674964143">
          <w:marLeft w:val="0"/>
          <w:marRight w:val="0"/>
          <w:marTop w:val="0"/>
          <w:marBottom w:val="0"/>
          <w:divBdr>
            <w:top w:val="none" w:sz="0" w:space="0" w:color="auto"/>
            <w:left w:val="none" w:sz="0" w:space="0" w:color="auto"/>
            <w:bottom w:val="none" w:sz="0" w:space="0" w:color="auto"/>
            <w:right w:val="none" w:sz="0" w:space="0" w:color="auto"/>
          </w:divBdr>
          <w:divsChild>
            <w:div w:id="370497663">
              <w:marLeft w:val="0"/>
              <w:marRight w:val="0"/>
              <w:marTop w:val="0"/>
              <w:marBottom w:val="0"/>
              <w:divBdr>
                <w:top w:val="none" w:sz="0" w:space="0" w:color="auto"/>
                <w:left w:val="none" w:sz="0" w:space="0" w:color="auto"/>
                <w:bottom w:val="none" w:sz="0" w:space="0" w:color="auto"/>
                <w:right w:val="none" w:sz="0" w:space="0" w:color="auto"/>
              </w:divBdr>
            </w:div>
          </w:divsChild>
        </w:div>
        <w:div w:id="979723188">
          <w:marLeft w:val="0"/>
          <w:marRight w:val="0"/>
          <w:marTop w:val="0"/>
          <w:marBottom w:val="0"/>
          <w:divBdr>
            <w:top w:val="none" w:sz="0" w:space="0" w:color="auto"/>
            <w:left w:val="none" w:sz="0" w:space="0" w:color="auto"/>
            <w:bottom w:val="none" w:sz="0" w:space="0" w:color="auto"/>
            <w:right w:val="none" w:sz="0" w:space="0" w:color="auto"/>
          </w:divBdr>
          <w:divsChild>
            <w:div w:id="1412387110">
              <w:marLeft w:val="0"/>
              <w:marRight w:val="0"/>
              <w:marTop w:val="0"/>
              <w:marBottom w:val="0"/>
              <w:divBdr>
                <w:top w:val="none" w:sz="0" w:space="0" w:color="auto"/>
                <w:left w:val="none" w:sz="0" w:space="0" w:color="auto"/>
                <w:bottom w:val="none" w:sz="0" w:space="0" w:color="auto"/>
                <w:right w:val="none" w:sz="0" w:space="0" w:color="auto"/>
              </w:divBdr>
            </w:div>
          </w:divsChild>
        </w:div>
        <w:div w:id="1310018858">
          <w:marLeft w:val="0"/>
          <w:marRight w:val="0"/>
          <w:marTop w:val="0"/>
          <w:marBottom w:val="0"/>
          <w:divBdr>
            <w:top w:val="none" w:sz="0" w:space="0" w:color="auto"/>
            <w:left w:val="none" w:sz="0" w:space="0" w:color="auto"/>
            <w:bottom w:val="none" w:sz="0" w:space="0" w:color="auto"/>
            <w:right w:val="none" w:sz="0" w:space="0" w:color="auto"/>
          </w:divBdr>
          <w:divsChild>
            <w:div w:id="26804813">
              <w:marLeft w:val="0"/>
              <w:marRight w:val="0"/>
              <w:marTop w:val="0"/>
              <w:marBottom w:val="0"/>
              <w:divBdr>
                <w:top w:val="none" w:sz="0" w:space="0" w:color="auto"/>
                <w:left w:val="none" w:sz="0" w:space="0" w:color="auto"/>
                <w:bottom w:val="none" w:sz="0" w:space="0" w:color="auto"/>
                <w:right w:val="none" w:sz="0" w:space="0" w:color="auto"/>
              </w:divBdr>
            </w:div>
          </w:divsChild>
        </w:div>
        <w:div w:id="1395353627">
          <w:marLeft w:val="0"/>
          <w:marRight w:val="0"/>
          <w:marTop w:val="0"/>
          <w:marBottom w:val="0"/>
          <w:divBdr>
            <w:top w:val="none" w:sz="0" w:space="0" w:color="auto"/>
            <w:left w:val="none" w:sz="0" w:space="0" w:color="auto"/>
            <w:bottom w:val="none" w:sz="0" w:space="0" w:color="auto"/>
            <w:right w:val="none" w:sz="0" w:space="0" w:color="auto"/>
          </w:divBdr>
          <w:divsChild>
            <w:div w:id="1662154933">
              <w:marLeft w:val="0"/>
              <w:marRight w:val="0"/>
              <w:marTop w:val="0"/>
              <w:marBottom w:val="0"/>
              <w:divBdr>
                <w:top w:val="none" w:sz="0" w:space="0" w:color="auto"/>
                <w:left w:val="none" w:sz="0" w:space="0" w:color="auto"/>
                <w:bottom w:val="none" w:sz="0" w:space="0" w:color="auto"/>
                <w:right w:val="none" w:sz="0" w:space="0" w:color="auto"/>
              </w:divBdr>
            </w:div>
          </w:divsChild>
        </w:div>
        <w:div w:id="1490629409">
          <w:marLeft w:val="0"/>
          <w:marRight w:val="0"/>
          <w:marTop w:val="0"/>
          <w:marBottom w:val="0"/>
          <w:divBdr>
            <w:top w:val="none" w:sz="0" w:space="0" w:color="auto"/>
            <w:left w:val="none" w:sz="0" w:space="0" w:color="auto"/>
            <w:bottom w:val="none" w:sz="0" w:space="0" w:color="auto"/>
            <w:right w:val="none" w:sz="0" w:space="0" w:color="auto"/>
          </w:divBdr>
          <w:divsChild>
            <w:div w:id="2106992828">
              <w:marLeft w:val="0"/>
              <w:marRight w:val="0"/>
              <w:marTop w:val="0"/>
              <w:marBottom w:val="0"/>
              <w:divBdr>
                <w:top w:val="none" w:sz="0" w:space="0" w:color="auto"/>
                <w:left w:val="none" w:sz="0" w:space="0" w:color="auto"/>
                <w:bottom w:val="none" w:sz="0" w:space="0" w:color="auto"/>
                <w:right w:val="none" w:sz="0" w:space="0" w:color="auto"/>
              </w:divBdr>
            </w:div>
          </w:divsChild>
        </w:div>
        <w:div w:id="1502549673">
          <w:marLeft w:val="0"/>
          <w:marRight w:val="0"/>
          <w:marTop w:val="0"/>
          <w:marBottom w:val="0"/>
          <w:divBdr>
            <w:top w:val="none" w:sz="0" w:space="0" w:color="auto"/>
            <w:left w:val="none" w:sz="0" w:space="0" w:color="auto"/>
            <w:bottom w:val="none" w:sz="0" w:space="0" w:color="auto"/>
            <w:right w:val="none" w:sz="0" w:space="0" w:color="auto"/>
          </w:divBdr>
          <w:divsChild>
            <w:div w:id="719328600">
              <w:marLeft w:val="0"/>
              <w:marRight w:val="0"/>
              <w:marTop w:val="0"/>
              <w:marBottom w:val="0"/>
              <w:divBdr>
                <w:top w:val="none" w:sz="0" w:space="0" w:color="auto"/>
                <w:left w:val="none" w:sz="0" w:space="0" w:color="auto"/>
                <w:bottom w:val="none" w:sz="0" w:space="0" w:color="auto"/>
                <w:right w:val="none" w:sz="0" w:space="0" w:color="auto"/>
              </w:divBdr>
            </w:div>
          </w:divsChild>
        </w:div>
        <w:div w:id="1813405854">
          <w:marLeft w:val="0"/>
          <w:marRight w:val="0"/>
          <w:marTop w:val="0"/>
          <w:marBottom w:val="0"/>
          <w:divBdr>
            <w:top w:val="none" w:sz="0" w:space="0" w:color="auto"/>
            <w:left w:val="none" w:sz="0" w:space="0" w:color="auto"/>
            <w:bottom w:val="none" w:sz="0" w:space="0" w:color="auto"/>
            <w:right w:val="none" w:sz="0" w:space="0" w:color="auto"/>
          </w:divBdr>
          <w:divsChild>
            <w:div w:id="2092698394">
              <w:marLeft w:val="0"/>
              <w:marRight w:val="0"/>
              <w:marTop w:val="0"/>
              <w:marBottom w:val="0"/>
              <w:divBdr>
                <w:top w:val="none" w:sz="0" w:space="0" w:color="auto"/>
                <w:left w:val="none" w:sz="0" w:space="0" w:color="auto"/>
                <w:bottom w:val="none" w:sz="0" w:space="0" w:color="auto"/>
                <w:right w:val="none" w:sz="0" w:space="0" w:color="auto"/>
              </w:divBdr>
            </w:div>
          </w:divsChild>
        </w:div>
        <w:div w:id="1832333102">
          <w:marLeft w:val="0"/>
          <w:marRight w:val="0"/>
          <w:marTop w:val="0"/>
          <w:marBottom w:val="0"/>
          <w:divBdr>
            <w:top w:val="none" w:sz="0" w:space="0" w:color="auto"/>
            <w:left w:val="none" w:sz="0" w:space="0" w:color="auto"/>
            <w:bottom w:val="none" w:sz="0" w:space="0" w:color="auto"/>
            <w:right w:val="none" w:sz="0" w:space="0" w:color="auto"/>
          </w:divBdr>
          <w:divsChild>
            <w:div w:id="5076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1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mailto:milena.zoppeddu@eiturbanmobility.e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3.xml"/><Relationship Id="rId28" Type="http://schemas.microsoft.com/office/2019/05/relationships/documenttasks" Target="documenttasks/documenttasks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2.xml"/><Relationship Id="rId27" Type="http://schemas.openxmlformats.org/officeDocument/2006/relationships/theme" Target="theme/theme1.xml"/><Relationship Id="Rc862c93495514447" Type="http://schemas.microsoft.com/office/2019/09/relationships/intelligence" Target="intelligenc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9C3A4431-3FEA-4869-B0B5-42D822537341}">
    <t:Anchor>
      <t:Comment id="1069371880"/>
    </t:Anchor>
    <t:History>
      <t:Event id="{6D3E6507-2ADB-4470-A5F3-EB5AEBDF0C03}" time="2022-03-16T12:14:47.525Z">
        <t:Attribution userId="S::serghino@erpsuccesspartners.com::810407c3-8a53-4ab8-b057-946e68449aa0" userProvider="AD" userName="Serghino Felix"/>
        <t:Anchor>
          <t:Comment id="1069371880"/>
        </t:Anchor>
        <t:Create/>
      </t:Event>
      <t:Event id="{B266D883-84CF-48B8-B646-FED0F753A604}" time="2022-03-16T12:14:47.525Z">
        <t:Attribution userId="S::serghino@erpsuccesspartners.com::810407c3-8a53-4ab8-b057-946e68449aa0" userProvider="AD" userName="Serghino Felix"/>
        <t:Anchor>
          <t:Comment id="1069371880"/>
        </t:Anchor>
        <t:Assign userId="S::sofia@erpsuccesspartners.com::b16f37da-3ded-472a-8c4d-87dae93326ac" userProvider="AD" userName="Sofia Levans"/>
      </t:Event>
      <t:Event id="{9A55C679-70B9-4ADC-96F9-781177D3A839}" time="2022-03-16T12:14:47.525Z">
        <t:Attribution userId="S::serghino@erpsuccesspartners.com::810407c3-8a53-4ab8-b057-946e68449aa0" userProvider="AD" userName="Serghino Felix"/>
        <t:Anchor>
          <t:Comment id="1069371880"/>
        </t:Anchor>
        <t:SetTitle title="@Sofia Levans @Gino Alfred Ruiz what does status mean? I don't think it is relevant as this will be a client facing document?"/>
      </t:Event>
      <t:Event id="{B8C62E07-0EF2-4BFE-AA99-B1677E310076}" time="2022-03-16T18:23:25.962Z">
        <t:Attribution userId="S::serghino@erpsuccesspartners.com::810407c3-8a53-4ab8-b057-946e68449aa0" userProvider="AD" userName="Serghino Felix"/>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79EzdogRYXGrwSDMaQCkiLGSkw==">AMUW2mUI4vAVZmz4zftoHrlaK+7bs0sihmOAUwHPQoHWQZ6ABBVTwUesGycnF/ZAkZn5tc3RarXr3dsaOrjg172cukTmDb1GtQH0yQXEfKEzT+qj2ocKZB9MYQFHwqnAb2CSrJNIiryVSkdPAqrFCe960unRYYxM5dN6LW2J2otdj3GWntEUMjufU/O8EIZ5NmcBLuOYTNI5/uTTlXm+ozA/bz2DzRmrsg==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c2ad6-2342-4638-b400-d340b3118258">
      <Terms xmlns="http://schemas.microsoft.com/office/infopath/2007/PartnerControls"/>
    </lcf76f155ced4ddcb4097134ff3c332f>
    <TaxCatchAll xmlns="cda1ca44-97cf-45fb-a116-784b00c041dc" xsi:nil="true"/>
    <OriginalDate xmlns="a46c2ad6-2342-4638-b400-d340b3118258" xsi:nil="true"/>
    <Label xmlns="a46c2ad6-2342-4638-b400-d340b3118258" xsi:nil="true"/>
    <Comments xmlns="a46c2ad6-2342-4638-b400-d340b31182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6BED08CF13448E4F9B35E5A3FCB6E8E5" ma:contentTypeVersion="22" ma:contentTypeDescription="Create a new document." ma:contentTypeScope="" ma:versionID="6a91c48661950954f183ce66b0f67587">
  <xsd:schema xmlns:xsd="http://www.w3.org/2001/XMLSchema" xmlns:xs="http://www.w3.org/2001/XMLSchema" xmlns:p="http://schemas.microsoft.com/office/2006/metadata/properties" xmlns:ns2="a46c2ad6-2342-4638-b400-d340b3118258" xmlns:ns3="cda1ca44-97cf-45fb-a116-784b00c041dc" targetNamespace="http://schemas.microsoft.com/office/2006/metadata/properties" ma:root="true" ma:fieldsID="784dbbd989f8ee9554e08ef48aa33aa9" ns2:_="" ns3:_="">
    <xsd:import namespace="a46c2ad6-2342-4638-b400-d340b3118258"/>
    <xsd:import namespace="cda1ca44-97cf-45fb-a116-784b00c041dc"/>
    <xsd:element name="properties">
      <xsd:complexType>
        <xsd:sequence>
          <xsd:element name="documentManagement">
            <xsd:complexType>
              <xsd:all>
                <xsd:element ref="ns2:OriginalDate" minOccurs="0"/>
                <xsd:element ref="ns2:Labe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Comme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c2ad6-2342-4638-b400-d340b3118258" elementFormDefault="qualified">
    <xsd:import namespace="http://schemas.microsoft.com/office/2006/documentManagement/types"/>
    <xsd:import namespace="http://schemas.microsoft.com/office/infopath/2007/PartnerControls"/>
    <xsd:element name="OriginalDate" ma:index="3" nillable="true" ma:displayName="Original Date" ma:format="DateOnly" ma:internalName="OriginalDate" ma:readOnly="false">
      <xsd:simpleType>
        <xsd:restriction base="dms:DateTime"/>
      </xsd:simpleType>
    </xsd:element>
    <xsd:element name="Label" ma:index="4" nillable="true" ma:displayName="Label" ma:format="Dropdown" ma:internalName="Label" ma:readOnly="false">
      <xsd:simpleType>
        <xsd:union memberTypes="dms:Text">
          <xsd:simpleType>
            <xsd:restriction base="dms:Choice">
              <xsd:enumeration value="Current"/>
              <xsd:enumeration value="Choice 2"/>
              <xsd:enumeration value="Choice 3"/>
              <xsd:enumeration value="Choice 4"/>
              <xsd:enumeration value="Choice 5"/>
              <xsd:enumeration value="Choice 6"/>
              <xsd:enumeration value="Choice 7"/>
            </xsd:restriction>
          </xsd:simpleType>
        </xsd:un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hidden="true" ma:internalName="MediaServiceOCR"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8" nillable="true" ma:displayName="Location" ma:hidden="true" ma:internalName="MediaServiceLocation" ma:readOnly="true">
      <xsd:simpleType>
        <xsd:restriction base="dms:Text"/>
      </xsd:simpleType>
    </xsd:element>
    <xsd:element name="MediaLengthInSeconds" ma:index="19" nillable="true" ma:displayName="Length (seconds)" ma:description="" ma:hidden="true" ma:indexed="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9900a46-7e4b-4d3a-a8f6-6f8121a23af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Comments" ma:index="26" nillable="true" ma:displayName="Comments" ma:format="Dropdown" ma:internalName="Comments">
      <xsd:simpleType>
        <xsd:restriction base="dms:Not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a1ca44-97cf-45fb-a116-784b00c041dc"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ef4150bf-e7d2-4b7c-9250-ddb554ac70ed}" ma:internalName="TaxCatchAll" ma:readOnly="false" ma:showField="CatchAllData" ma:web="cda1ca44-97cf-45fb-a116-784b00c04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E9A443-5833-4C4E-834D-23C4AC647F4C}">
  <ds:schemaRefs>
    <ds:schemaRef ds:uri="http://schemas.microsoft.com/office/2006/metadata/properties"/>
    <ds:schemaRef ds:uri="http://schemas.microsoft.com/office/infopath/2007/PartnerControls"/>
    <ds:schemaRef ds:uri="a46c2ad6-2342-4638-b400-d340b3118258"/>
    <ds:schemaRef ds:uri="cda1ca44-97cf-45fb-a116-784b00c041dc"/>
  </ds:schemaRefs>
</ds:datastoreItem>
</file>

<file path=customXml/itemProps3.xml><?xml version="1.0" encoding="utf-8"?>
<ds:datastoreItem xmlns:ds="http://schemas.openxmlformats.org/officeDocument/2006/customXml" ds:itemID="{580E64A0-4E18-4F2D-A6C1-38D6FE3BF089}">
  <ds:schemaRefs>
    <ds:schemaRef ds:uri="http://schemas.microsoft.com/sharepoint/v3/contenttype/forms"/>
  </ds:schemaRefs>
</ds:datastoreItem>
</file>

<file path=customXml/itemProps4.xml><?xml version="1.0" encoding="utf-8"?>
<ds:datastoreItem xmlns:ds="http://schemas.openxmlformats.org/officeDocument/2006/customXml" ds:itemID="{CD416AAD-BA62-44A3-AC59-B6FE0A78E9D8}">
  <ds:schemaRefs>
    <ds:schemaRef ds:uri="http://schemas.openxmlformats.org/officeDocument/2006/bibliography"/>
  </ds:schemaRefs>
</ds:datastoreItem>
</file>

<file path=customXml/itemProps5.xml><?xml version="1.0" encoding="utf-8"?>
<ds:datastoreItem xmlns:ds="http://schemas.openxmlformats.org/officeDocument/2006/customXml" ds:itemID="{0C78AE1F-BC40-432D-BDB7-FDA34F912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c2ad6-2342-4638-b400-d340b3118258"/>
    <ds:schemaRef ds:uri="cda1ca44-97cf-45fb-a116-784b00c04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4477</Words>
  <Characters>25519</Characters>
  <Application>Microsoft Office Word</Application>
  <DocSecurity>0</DocSecurity>
  <Lines>212</Lines>
  <Paragraphs>59</Paragraphs>
  <ScaleCrop>false</ScaleCrop>
  <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Serghino Felix</dc:creator>
  <cp:keywords/>
  <dc:description/>
  <cp:lastModifiedBy>Naajiyah Soobratty</cp:lastModifiedBy>
  <cp:revision>2</cp:revision>
  <dcterms:created xsi:type="dcterms:W3CDTF">2024-02-26T10:46:00Z</dcterms:created>
  <dcterms:modified xsi:type="dcterms:W3CDTF">2024-02-26T10:46:00Z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0x0101006BED08CF13448E4F9B35E5A3FCB6E8E5</vt:lpwstr>
  </property>
  <property fmtid="{D5CDD505-2E9C-101B-9397-08002B2CF9AE}" pid="3" name="AuthorIds_UIVersion_1024">
    <vt:lpwstr>6</vt:lpwstr>
  </property>
  <property fmtid="{D5CDD505-2E9C-101B-9397-08002B2CF9AE}" pid="4" name="Order">
    <vt:r8>394500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MSIP_Label_ea60d57e-af5b-4752-ac57-3e4f28ca11dc_Enabled">
    <vt:lpwstr>true</vt:lpwstr>
  </property>
  <property fmtid="{D5CDD505-2E9C-101B-9397-08002B2CF9AE}" pid="11" name="MSIP_Label_ea60d57e-af5b-4752-ac57-3e4f28ca11dc_SetDate">
    <vt:lpwstr>2023-10-05T15:16:50Z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7b8d3ced-7439-4145-8548-28257453b5fe</vt:lpwstr>
  </property>
  <property fmtid="{D5CDD505-2E9C-101B-9397-08002B2CF9AE}" pid="16" name="MSIP_Label_ea60d57e-af5b-4752-ac57-3e4f28ca11dc_ContentBits">
    <vt:lpwstr>0</vt:lpwstr>
  </property>
</Properties>
</file>